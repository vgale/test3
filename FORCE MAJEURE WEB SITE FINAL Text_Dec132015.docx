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7CD2F3" w14:textId="4233B07D" w:rsidR="00883AEF" w:rsidDel="00E920BB" w:rsidRDefault="00883AEF">
      <w:pPr>
        <w:rPr>
          <w:del w:id="0" w:author="B Comeau-Watson" w:date="2015-12-13T15:12:00Z"/>
        </w:rPr>
      </w:pPr>
      <w:del w:id="1" w:author="B Comeau-Watson" w:date="2015-12-13T15:12:00Z">
        <w:r w:rsidDel="00E920BB">
          <w:delText>FORCE MAJEURE DOMAIN NAME SERVICE AND POSSIBLE WEBSITE SERVER</w:delText>
        </w:r>
      </w:del>
    </w:p>
    <w:p w14:paraId="47B59862" w14:textId="54068A91" w:rsidR="00883AEF" w:rsidDel="00E920BB" w:rsidRDefault="00883AEF">
      <w:pPr>
        <w:rPr>
          <w:del w:id="2" w:author="B Comeau-Watson" w:date="2015-12-13T15:12:00Z"/>
        </w:rPr>
      </w:pPr>
    </w:p>
    <w:p w14:paraId="226F7D36" w14:textId="5F9ACA5C" w:rsidR="00077EBB" w:rsidDel="00E920BB" w:rsidRDefault="00077EBB">
      <w:pPr>
        <w:rPr>
          <w:del w:id="3" w:author="B Comeau-Watson" w:date="2015-12-13T15:12:00Z"/>
        </w:rPr>
      </w:pPr>
      <w:del w:id="4" w:author="B Comeau-Watson" w:date="2015-12-13T15:12:00Z">
        <w:r w:rsidDel="00E920BB">
          <w:delText>Mad Dog Domains</w:delText>
        </w:r>
      </w:del>
    </w:p>
    <w:p w14:paraId="57FCA64F" w14:textId="77DF9325" w:rsidR="00883AEF" w:rsidDel="00E920BB" w:rsidRDefault="00883AEF">
      <w:pPr>
        <w:rPr>
          <w:del w:id="5" w:author="B Comeau-Watson" w:date="2015-12-13T15:12:00Z"/>
        </w:rPr>
      </w:pPr>
      <w:del w:id="6" w:author="B Comeau-Watson" w:date="2015-12-13T15:12:00Z">
        <w:r w:rsidRPr="00883AEF" w:rsidDel="00E920BB">
          <w:delText>http://www.maddogdomains.com/</w:delText>
        </w:r>
      </w:del>
    </w:p>
    <w:p w14:paraId="35365B9E" w14:textId="09BB568A" w:rsidR="00883AEF" w:rsidDel="00E920BB" w:rsidRDefault="00883AEF">
      <w:pPr>
        <w:rPr>
          <w:del w:id="7" w:author="B Comeau-Watson" w:date="2015-12-13T15:12:00Z"/>
        </w:rPr>
      </w:pPr>
      <w:del w:id="8" w:author="B Comeau-Watson" w:date="2015-12-13T15:12:00Z">
        <w:r w:rsidRPr="00883AEF" w:rsidDel="00E920BB">
          <w:delText>http://maddogwebhosting.com/</w:delText>
        </w:r>
      </w:del>
    </w:p>
    <w:p w14:paraId="01657BA4" w14:textId="72F3B110" w:rsidR="00883AEF" w:rsidDel="00E920BB" w:rsidRDefault="00883AEF">
      <w:pPr>
        <w:rPr>
          <w:del w:id="9" w:author="B Comeau-Watson" w:date="2015-12-13T15:12:00Z"/>
        </w:rPr>
      </w:pPr>
    </w:p>
    <w:p w14:paraId="2A234FAB" w14:textId="569BD013" w:rsidR="00077EBB" w:rsidDel="00E920BB" w:rsidRDefault="00077EBB">
      <w:pPr>
        <w:rPr>
          <w:del w:id="10" w:author="B Comeau-Watson" w:date="2015-12-13T15:12:00Z"/>
          <w:rFonts w:cs="Arial"/>
          <w:bCs/>
          <w:color w:val="535353"/>
        </w:rPr>
      </w:pPr>
      <w:del w:id="11" w:author="B Comeau-Watson" w:date="2015-12-13T15:12:00Z">
        <w:r w:rsidDel="00E920BB">
          <w:delText>Account #</w:delText>
        </w:r>
        <w:r w:rsidRPr="00077EBB" w:rsidDel="00E920BB">
          <w:rPr>
            <w:rFonts w:cs="Arial"/>
            <w:bCs/>
            <w:color w:val="535353"/>
          </w:rPr>
          <w:delText>8637033</w:delText>
        </w:r>
        <w:r w:rsidDel="00E920BB">
          <w:rPr>
            <w:rFonts w:cs="Arial"/>
            <w:bCs/>
            <w:color w:val="535353"/>
          </w:rPr>
          <w:delText>5</w:delText>
        </w:r>
      </w:del>
    </w:p>
    <w:p w14:paraId="64B5D8F7" w14:textId="59AC2224" w:rsidR="00077EBB" w:rsidDel="00E920BB" w:rsidRDefault="00077EBB">
      <w:pPr>
        <w:rPr>
          <w:del w:id="12" w:author="B Comeau-Watson" w:date="2015-12-13T15:12:00Z"/>
          <w:rFonts w:cs="Arial"/>
          <w:bCs/>
          <w:color w:val="535353"/>
        </w:rPr>
      </w:pPr>
      <w:del w:id="13" w:author="B Comeau-Watson" w:date="2015-12-13T15:12:00Z">
        <w:r w:rsidDel="00E920BB">
          <w:rPr>
            <w:rFonts w:cs="Arial"/>
            <w:bCs/>
            <w:color w:val="535353"/>
          </w:rPr>
          <w:delText xml:space="preserve">Email: </w:delText>
        </w:r>
        <w:r w:rsidR="00E920BB" w:rsidDel="00E920BB">
          <w:fldChar w:fldCharType="begin"/>
        </w:r>
        <w:r w:rsidR="00E920BB" w:rsidDel="00E920BB">
          <w:delInstrText xml:space="preserve"> HYPERLINK "mailto:comeau.watson@gmail.com" </w:delInstrText>
        </w:r>
        <w:r w:rsidR="00E920BB" w:rsidDel="00E920BB">
          <w:fldChar w:fldCharType="separate"/>
        </w:r>
        <w:r w:rsidRPr="00CB0946" w:rsidDel="00E920BB">
          <w:rPr>
            <w:rStyle w:val="Hyperlink"/>
            <w:rFonts w:cs="Arial"/>
            <w:bCs/>
          </w:rPr>
          <w:delText>comeau.watson@gmail.com</w:delText>
        </w:r>
        <w:r w:rsidR="00E920BB" w:rsidDel="00E920BB">
          <w:rPr>
            <w:rStyle w:val="Hyperlink"/>
            <w:rFonts w:cs="Arial"/>
            <w:bCs/>
          </w:rPr>
          <w:fldChar w:fldCharType="end"/>
        </w:r>
      </w:del>
    </w:p>
    <w:p w14:paraId="5017C71D" w14:textId="04531DDF" w:rsidR="00077EBB" w:rsidDel="00E920BB" w:rsidRDefault="00077EBB">
      <w:pPr>
        <w:rPr>
          <w:del w:id="14" w:author="B Comeau-Watson" w:date="2015-12-13T15:12:00Z"/>
          <w:rFonts w:ascii="Arial" w:hAnsi="Arial" w:cs="Arial"/>
          <w:b/>
          <w:bCs/>
          <w:color w:val="535353"/>
        </w:rPr>
      </w:pPr>
      <w:del w:id="15" w:author="B Comeau-Watson" w:date="2015-12-13T15:12:00Z">
        <w:r w:rsidDel="00E920BB">
          <w:rPr>
            <w:rFonts w:cs="Arial"/>
            <w:bCs/>
            <w:color w:val="535353"/>
          </w:rPr>
          <w:delText>Psswd: Stolilucy2</w:delText>
        </w:r>
      </w:del>
    </w:p>
    <w:p w14:paraId="073D1616" w14:textId="03AD9EA6" w:rsidR="00077EBB" w:rsidDel="00E920BB" w:rsidRDefault="00077EBB">
      <w:pPr>
        <w:rPr>
          <w:del w:id="16" w:author="B Comeau-Watson" w:date="2015-12-13T15:12:00Z"/>
        </w:rPr>
      </w:pPr>
    </w:p>
    <w:p w14:paraId="51633174" w14:textId="00A287ED" w:rsidR="00374CCE" w:rsidDel="00E920BB" w:rsidRDefault="00374CCE">
      <w:pPr>
        <w:rPr>
          <w:del w:id="17" w:author="B Comeau-Watson" w:date="2015-12-13T15:12:00Z"/>
        </w:rPr>
      </w:pPr>
      <w:del w:id="18" w:author="B Comeau-Watson" w:date="2015-12-13T15:12:00Z">
        <w:r w:rsidDel="00E920BB">
          <w:delText>FORCEMAJEUREFRENCHBULLDOGS.COM</w:delText>
        </w:r>
      </w:del>
    </w:p>
    <w:p w14:paraId="4F5DF373" w14:textId="577A1135" w:rsidR="00883AEF" w:rsidDel="00E920BB" w:rsidRDefault="00374CCE">
      <w:pPr>
        <w:rPr>
          <w:del w:id="19" w:author="B Comeau-Watson" w:date="2015-12-13T15:12:00Z"/>
        </w:rPr>
      </w:pPr>
      <w:del w:id="20" w:author="B Comeau-Watson" w:date="2015-12-13T15:12:00Z">
        <w:r w:rsidDel="00E920BB">
          <w:delText>FORCEMAJEUREFRENCHIES.COM</w:delText>
        </w:r>
      </w:del>
    </w:p>
    <w:p w14:paraId="1901D5D0" w14:textId="00F30463" w:rsidR="001624AC" w:rsidDel="00E920BB" w:rsidRDefault="001624AC">
      <w:pPr>
        <w:rPr>
          <w:del w:id="21" w:author="B Comeau-Watson" w:date="2015-12-13T15:12:00Z"/>
        </w:rPr>
      </w:pPr>
    </w:p>
    <w:p w14:paraId="76745397" w14:textId="384588F3" w:rsidR="001624AC" w:rsidDel="00E920BB" w:rsidRDefault="001624AC">
      <w:pPr>
        <w:rPr>
          <w:del w:id="22" w:author="B Comeau-Watson" w:date="2015-12-13T15:12:00Z"/>
        </w:rPr>
      </w:pPr>
      <w:del w:id="23" w:author="B Comeau-Watson" w:date="2015-12-13T15:12:00Z">
        <w:r w:rsidDel="00E920BB">
          <w:delText xml:space="preserve">RE-ROUTE </w:delText>
        </w:r>
        <w:r w:rsidRPr="001624AC" w:rsidDel="00E920BB">
          <w:delText>forc</w:delText>
        </w:r>
        <w:r w:rsidDel="00E920BB">
          <w:delText>emajeurefrenchbulldogs.com and use forcemajeurefrenchies.com as PRIMARY domain.</w:delText>
        </w:r>
      </w:del>
    </w:p>
    <w:p w14:paraId="668EA8BE" w14:textId="5EA3AD8A" w:rsidR="00883AEF" w:rsidDel="00E920BB" w:rsidRDefault="00883AEF">
      <w:pPr>
        <w:rPr>
          <w:del w:id="24" w:author="B Comeau-Watson" w:date="2015-12-13T15:12:00Z"/>
        </w:rPr>
      </w:pPr>
    </w:p>
    <w:p w14:paraId="0599B543" w14:textId="113AFC0B" w:rsidR="001624AC" w:rsidDel="00E920BB" w:rsidRDefault="00883AEF">
      <w:pPr>
        <w:rPr>
          <w:del w:id="25" w:author="B Comeau-Watson" w:date="2015-12-13T15:12:00Z"/>
        </w:rPr>
      </w:pPr>
      <w:del w:id="26" w:author="B Comeau-Watson" w:date="2015-12-13T15:12:00Z">
        <w:r w:rsidDel="00E920BB">
          <w:delText xml:space="preserve">***BUT I don’t know why the current page is hosted by 1&amp;1?  I cancelled using them because of what they have done with the domain name and went to Mad Dog, but this still appears…. </w:delText>
        </w:r>
      </w:del>
    </w:p>
    <w:p w14:paraId="3CF2736D" w14:textId="1EE3E134" w:rsidR="001624AC" w:rsidDel="00E920BB" w:rsidRDefault="001624AC">
      <w:pPr>
        <w:rPr>
          <w:del w:id="27" w:author="B Comeau-Watson" w:date="2015-12-13T15:12:00Z"/>
        </w:rPr>
      </w:pPr>
    </w:p>
    <w:p w14:paraId="38F1FEB7" w14:textId="0EA46369" w:rsidR="00374CCE" w:rsidDel="00E920BB" w:rsidRDefault="001624AC">
      <w:pPr>
        <w:rPr>
          <w:del w:id="28" w:author="B Comeau-Watson" w:date="2015-12-13T15:12:00Z"/>
        </w:rPr>
      </w:pPr>
      <w:del w:id="29" w:author="B Comeau-Watson" w:date="2015-12-13T15:12:00Z">
        <w:r w:rsidDel="00E920BB">
          <w:delText>Need 1 email address: info@forcemajeurefrenchies.com</w:delText>
        </w:r>
        <w:r w:rsidR="00374CCE" w:rsidDel="00E920BB">
          <w:br w:type="page"/>
        </w:r>
      </w:del>
    </w:p>
    <w:p w14:paraId="72473E91" w14:textId="52EF147E" w:rsidR="00E753A2" w:rsidRDefault="00E753A2" w:rsidP="00E753A2">
      <w:pPr>
        <w:spacing w:line="320" w:lineRule="exact"/>
      </w:pPr>
      <w:r>
        <w:t>FORCE MAJEURE WEB SITE – Home Page</w:t>
      </w:r>
    </w:p>
    <w:p w14:paraId="323847D9" w14:textId="77777777" w:rsidR="00E753A2" w:rsidRDefault="00E753A2" w:rsidP="00E753A2">
      <w:pPr>
        <w:spacing w:line="320" w:lineRule="exact"/>
      </w:pPr>
    </w:p>
    <w:p w14:paraId="34291D62" w14:textId="6BB73F08" w:rsidR="00E753A2" w:rsidRDefault="00E753A2" w:rsidP="00E753A2">
      <w:pPr>
        <w:spacing w:line="320" w:lineRule="exact"/>
      </w:pPr>
      <w:r>
        <w:t xml:space="preserve">1) </w:t>
      </w:r>
      <w:r w:rsidR="00C13921">
        <w:t>HOME PAGE</w:t>
      </w:r>
    </w:p>
    <w:p w14:paraId="7C226AD9" w14:textId="40A87193" w:rsidR="00E753A2" w:rsidRDefault="00E753A2" w:rsidP="00E753A2">
      <w:pPr>
        <w:spacing w:line="320" w:lineRule="exact"/>
      </w:pPr>
      <w:r>
        <w:tab/>
      </w:r>
    </w:p>
    <w:p w14:paraId="149A5295" w14:textId="68664A22" w:rsidR="00C13431" w:rsidRDefault="008E4619" w:rsidP="00E753A2">
      <w:pPr>
        <w:spacing w:line="320" w:lineRule="exact"/>
      </w:pPr>
      <w:r>
        <w:t xml:space="preserve">Welcome to </w:t>
      </w:r>
      <w:r w:rsidR="00E753A2">
        <w:t xml:space="preserve">Force </w:t>
      </w:r>
      <w:r>
        <w:t>Majeure French Bulldogs.</w:t>
      </w:r>
      <w:r w:rsidR="00E753A2">
        <w:t xml:space="preserve">  We are hobby breeders</w:t>
      </w:r>
      <w:r w:rsidR="00C13431">
        <w:t xml:space="preserve">, </w:t>
      </w:r>
      <w:r w:rsidR="002F24A3">
        <w:t xml:space="preserve">are member in good standing with the CKC, </w:t>
      </w:r>
      <w:r w:rsidR="00E753A2">
        <w:t xml:space="preserve">and </w:t>
      </w:r>
      <w:r w:rsidR="00C13431">
        <w:t xml:space="preserve">we are </w:t>
      </w:r>
      <w:r w:rsidR="00E753A2">
        <w:t xml:space="preserve">a CKC </w:t>
      </w:r>
      <w:r w:rsidR="00C13431">
        <w:t xml:space="preserve">registered kennel.  </w:t>
      </w:r>
    </w:p>
    <w:p w14:paraId="77986B11" w14:textId="77777777" w:rsidR="00C13431" w:rsidRDefault="00C13431" w:rsidP="00E753A2">
      <w:pPr>
        <w:spacing w:line="320" w:lineRule="exact"/>
      </w:pPr>
    </w:p>
    <w:p w14:paraId="4F6A0AB5" w14:textId="3329004E" w:rsidR="00E753A2" w:rsidRPr="00C13431" w:rsidRDefault="00C13431" w:rsidP="00E753A2">
      <w:pPr>
        <w:spacing w:line="320" w:lineRule="exact"/>
        <w:rPr>
          <w:color w:val="5F497A" w:themeColor="accent4" w:themeShade="BF"/>
        </w:rPr>
      </w:pPr>
      <w:r>
        <w:t xml:space="preserve">We show on </w:t>
      </w:r>
      <w:r w:rsidR="002F24A3">
        <w:t xml:space="preserve">a </w:t>
      </w:r>
      <w:r w:rsidR="00E753A2">
        <w:t xml:space="preserve">very limited basis and breed </w:t>
      </w:r>
      <w:r>
        <w:t xml:space="preserve">only </w:t>
      </w:r>
      <w:r w:rsidR="00E753A2">
        <w:t xml:space="preserve">occasionally.  We </w:t>
      </w:r>
      <w:r>
        <w:t>b</w:t>
      </w:r>
      <w:r w:rsidR="00E753A2">
        <w:t xml:space="preserve">reed to the CKC French </w:t>
      </w:r>
      <w:ins w:id="30" w:author="B Comeau-Watson" w:date="2015-12-13T02:24:00Z">
        <w:r w:rsidR="00AA6903">
          <w:t xml:space="preserve">Bulldog </w:t>
        </w:r>
      </w:ins>
      <w:r w:rsidR="00E753A2">
        <w:t xml:space="preserve">Breed Standard </w:t>
      </w:r>
      <w:r w:rsidR="00E753A2" w:rsidRPr="00E753A2">
        <w:rPr>
          <w:i/>
          <w:color w:val="5F497A" w:themeColor="accent4" w:themeShade="BF"/>
        </w:rPr>
        <w:t>*link to Breed standard page somewhere</w:t>
      </w:r>
      <w:proofErr w:type="gramStart"/>
      <w:r w:rsidR="00E753A2" w:rsidRPr="00E753A2">
        <w:rPr>
          <w:i/>
          <w:color w:val="5F497A" w:themeColor="accent4" w:themeShade="BF"/>
        </w:rPr>
        <w:t>?</w:t>
      </w:r>
      <w:r w:rsidR="00E753A2" w:rsidRPr="00C13431">
        <w:rPr>
          <w:i/>
        </w:rPr>
        <w:t>*</w:t>
      </w:r>
      <w:proofErr w:type="gramEnd"/>
      <w:r w:rsidR="00D308FC">
        <w:t xml:space="preserve">, and to improve the health of the French Bulldog. </w:t>
      </w:r>
      <w:r w:rsidR="002F24A3">
        <w:t xml:space="preserve"> </w:t>
      </w:r>
      <w:r w:rsidR="00D308FC">
        <w:t xml:space="preserve">All of our </w:t>
      </w:r>
      <w:proofErr w:type="spellStart"/>
      <w:r w:rsidR="00D308FC">
        <w:t>Frenchies</w:t>
      </w:r>
      <w:proofErr w:type="spellEnd"/>
      <w:r w:rsidR="00D308FC">
        <w:t xml:space="preserve"> are pets, first </w:t>
      </w:r>
      <w:r w:rsidR="002F24A3">
        <w:t>and foremost, and very much a part of our family.</w:t>
      </w:r>
    </w:p>
    <w:p w14:paraId="32298F9B" w14:textId="77777777" w:rsidR="00E753A2" w:rsidRDefault="00E753A2" w:rsidP="00E753A2">
      <w:pPr>
        <w:spacing w:line="320" w:lineRule="exact"/>
      </w:pPr>
      <w:r>
        <w:tab/>
      </w:r>
    </w:p>
    <w:p w14:paraId="1CFB969A" w14:textId="7ACD5873" w:rsidR="00C13431" w:rsidRDefault="00C13431" w:rsidP="00E753A2">
      <w:pPr>
        <w:spacing w:line="320" w:lineRule="exact"/>
      </w:pPr>
      <w:r>
        <w:t>French Bulldogs are our love NOT our living and we take great pride in our dogs.</w:t>
      </w:r>
    </w:p>
    <w:p w14:paraId="795E8B8D" w14:textId="77777777" w:rsidR="00D308FC" w:rsidRDefault="00D308FC" w:rsidP="00E753A2">
      <w:pPr>
        <w:spacing w:line="320" w:lineRule="exact"/>
      </w:pPr>
    </w:p>
    <w:p w14:paraId="01819D73" w14:textId="46FD8348" w:rsidR="002F542B" w:rsidRDefault="00D308FC" w:rsidP="002F542B">
      <w:pPr>
        <w:spacing w:line="320" w:lineRule="exact"/>
      </w:pPr>
      <w:r>
        <w:t xml:space="preserve">My passion for the breed began in 1992 with my very first French </w:t>
      </w:r>
      <w:proofErr w:type="gramStart"/>
      <w:r>
        <w:t>Bulldog</w:t>
      </w:r>
      <w:proofErr w:type="gramEnd"/>
      <w:r>
        <w:t>. Later, after a break of a few years</w:t>
      </w:r>
      <w:ins w:id="31" w:author="B Comeau-Watson" w:date="2015-12-13T02:25:00Z">
        <w:r w:rsidR="00AA6903">
          <w:t xml:space="preserve"> </w:t>
        </w:r>
      </w:ins>
      <w:del w:id="32" w:author="B Comeau-Watson" w:date="2015-12-13T02:25:00Z">
        <w:r w:rsidDel="00AA6903">
          <w:delText xml:space="preserve">, </w:delText>
        </w:r>
      </w:del>
      <w:r>
        <w:t xml:space="preserve">due to work and frequent travel, I got my second French </w:t>
      </w:r>
      <w:proofErr w:type="gramStart"/>
      <w:r>
        <w:t>Bulldog</w:t>
      </w:r>
      <w:proofErr w:type="gramEnd"/>
      <w:r>
        <w:t xml:space="preserve"> in 2002.  Bella (</w:t>
      </w:r>
      <w:proofErr w:type="spellStart"/>
      <w:r>
        <w:t>Robobull</w:t>
      </w:r>
      <w:proofErr w:type="spellEnd"/>
      <w:r>
        <w:t xml:space="preserve"> </w:t>
      </w:r>
      <w:proofErr w:type="spellStart"/>
      <w:r>
        <w:t>Fabelhaft</w:t>
      </w:r>
      <w:proofErr w:type="spellEnd"/>
      <w:r>
        <w:t xml:space="preserve"> Lil Boo Peep) is now 13 and </w:t>
      </w:r>
      <w:proofErr w:type="gramStart"/>
      <w:r>
        <w:t>a half</w:t>
      </w:r>
      <w:proofErr w:type="gramEnd"/>
      <w:r>
        <w:t xml:space="preserve"> years young and still going strong, as is our commitment to </w:t>
      </w:r>
      <w:r w:rsidR="002F542B">
        <w:t>this funny and wonderful breed!</w:t>
      </w:r>
      <w:r w:rsidR="002F542B" w:rsidRPr="002F542B">
        <w:t xml:space="preserve"> </w:t>
      </w:r>
    </w:p>
    <w:p w14:paraId="4783FFC5" w14:textId="2DF8119E" w:rsidR="002F542B" w:rsidRDefault="002F542B" w:rsidP="00E753A2">
      <w:pPr>
        <w:spacing w:line="320" w:lineRule="exact"/>
      </w:pPr>
    </w:p>
    <w:p w14:paraId="66044AFA" w14:textId="16C4F843" w:rsidR="002F542B" w:rsidRDefault="002F542B" w:rsidP="00E753A2">
      <w:pPr>
        <w:spacing w:line="320" w:lineRule="exact"/>
      </w:pPr>
      <w:r>
        <w:t xml:space="preserve">We breed </w:t>
      </w:r>
      <w:del w:id="33" w:author="B Comeau-Watson" w:date="2015-12-13T02:26:00Z">
        <w:r w:rsidDel="00AA6903">
          <w:delText xml:space="preserve">very </w:delText>
        </w:r>
      </w:del>
      <w:ins w:id="34" w:author="B Comeau-Watson" w:date="2015-12-13T02:26:00Z">
        <w:r w:rsidR="00AA6903">
          <w:t xml:space="preserve">only </w:t>
        </w:r>
      </w:ins>
      <w:r>
        <w:t xml:space="preserve">occasionally – first and foremost </w:t>
      </w:r>
      <w:r w:rsidR="00F92144">
        <w:t xml:space="preserve">for health, </w:t>
      </w:r>
      <w:ins w:id="35" w:author="B Comeau-Watson" w:date="2015-12-13T15:13:00Z">
        <w:r w:rsidR="00856554">
          <w:t xml:space="preserve">temperament, </w:t>
        </w:r>
      </w:ins>
      <w:r>
        <w:t>to the CKC Breed Standard</w:t>
      </w:r>
      <w:ins w:id="36" w:author="B Comeau-Watson" w:date="2015-12-13T02:26:00Z">
        <w:r w:rsidR="00AA6903">
          <w:t xml:space="preserve">, </w:t>
        </w:r>
      </w:ins>
      <w:del w:id="37" w:author="B Comeau-Watson" w:date="2015-12-13T02:26:00Z">
        <w:r w:rsidDel="00AA6903">
          <w:delText xml:space="preserve"> (this means no Disqualfiable colours, such as blue, black and tan, lilac, merle and any other colour that only occurs from</w:delText>
        </w:r>
        <w:r w:rsidR="00F92144" w:rsidDel="00AA6903">
          <w:delText xml:space="preserve"> c</w:delText>
        </w:r>
        <w:r w:rsidDel="00AA6903">
          <w:delText>ross breeding with other breeds)</w:delText>
        </w:r>
        <w:r w:rsidR="00F92144" w:rsidDel="00AA6903">
          <w:delText xml:space="preserve">, </w:delText>
        </w:r>
      </w:del>
      <w:r w:rsidR="00F92144">
        <w:t xml:space="preserve">and </w:t>
      </w:r>
      <w:ins w:id="38" w:author="B Comeau-Watson" w:date="2015-12-13T02:27:00Z">
        <w:r w:rsidR="00AA6903">
          <w:t xml:space="preserve">always first and </w:t>
        </w:r>
        <w:proofErr w:type="gramStart"/>
        <w:r w:rsidR="00AA6903">
          <w:t>foremost  to</w:t>
        </w:r>
        <w:proofErr w:type="gramEnd"/>
        <w:r w:rsidR="00AA6903">
          <w:t xml:space="preserve"> produce excellent and promising show prospects </w:t>
        </w:r>
      </w:ins>
      <w:r w:rsidR="00F92144">
        <w:t>for ourselves.</w:t>
      </w:r>
    </w:p>
    <w:p w14:paraId="10A185D5" w14:textId="77777777" w:rsidR="00F92144" w:rsidRDefault="00F92144" w:rsidP="00E753A2">
      <w:pPr>
        <w:spacing w:line="320" w:lineRule="exact"/>
      </w:pPr>
    </w:p>
    <w:p w14:paraId="5D3F78BE" w14:textId="286B39E1" w:rsidR="00AA6903" w:rsidRDefault="00AA6903" w:rsidP="00E753A2">
      <w:pPr>
        <w:spacing w:line="320" w:lineRule="exact"/>
        <w:rPr>
          <w:ins w:id="39" w:author="B Comeau-Watson" w:date="2015-12-13T02:29:00Z"/>
        </w:rPr>
      </w:pPr>
      <w:ins w:id="40" w:author="B Comeau-Watson" w:date="2015-12-13T02:28:00Z">
        <w:r>
          <w:t xml:space="preserve">Puppies may occasionally be available for loving </w:t>
        </w:r>
        <w:proofErr w:type="gramStart"/>
        <w:r>
          <w:t>forever pet</w:t>
        </w:r>
        <w:proofErr w:type="gramEnd"/>
        <w:r>
          <w:t xml:space="preserve"> homes, and we are very particular about choosing the perfect homes for our puppies. </w:t>
        </w:r>
      </w:ins>
      <w:ins w:id="41" w:author="B Comeau-Watson" w:date="2015-12-13T02:29:00Z">
        <w:r>
          <w:t>For prospective puppy owners</w:t>
        </w:r>
      </w:ins>
      <w:ins w:id="42" w:author="B Comeau-Watson" w:date="2015-12-13T02:30:00Z">
        <w:r>
          <w:t>, we</w:t>
        </w:r>
      </w:ins>
      <w:ins w:id="43" w:author="B Comeau-Watson" w:date="2015-12-13T02:29:00Z">
        <w:r>
          <w:t xml:space="preserve"> have a detailed Potential Puppy Buyer Questionnaire</w:t>
        </w:r>
      </w:ins>
      <w:ins w:id="44" w:author="B Comeau-Watson" w:date="2015-12-13T02:30:00Z">
        <w:r>
          <w:t xml:space="preserve"> that we ask people to fill out and submit to us. It helps all of us decide if a Force Majeure French Bulldog puppy is the right fit for you and your lifestyle, in the best interests of the puppy. </w:t>
        </w:r>
      </w:ins>
    </w:p>
    <w:p w14:paraId="232432DF" w14:textId="6707EF5B" w:rsidR="00F92144" w:rsidDel="00AA6903" w:rsidRDefault="00F92144" w:rsidP="00E753A2">
      <w:pPr>
        <w:spacing w:line="320" w:lineRule="exact"/>
        <w:rPr>
          <w:del w:id="45" w:author="B Comeau-Watson" w:date="2015-12-13T02:28:00Z"/>
        </w:rPr>
      </w:pPr>
      <w:del w:id="46" w:author="B Comeau-Watson" w:date="2015-12-13T02:28:00Z">
        <w:r w:rsidDel="00AA6903">
          <w:delText>When we have puppies, there may sometimes be  puppies available to only the best forever homes, and we pride ourselves on forming a friendship with owners of our Force Majeure puppies so that we can give them help and support for the lifetime of their puppy.</w:delText>
        </w:r>
      </w:del>
    </w:p>
    <w:p w14:paraId="2A161D16" w14:textId="77777777" w:rsidR="00F92144" w:rsidRDefault="00F92144" w:rsidP="00E753A2">
      <w:pPr>
        <w:spacing w:line="320" w:lineRule="exact"/>
      </w:pPr>
    </w:p>
    <w:p w14:paraId="5570C885" w14:textId="265E030C" w:rsidR="00F92144" w:rsidRDefault="00F92144" w:rsidP="00E753A2">
      <w:pPr>
        <w:spacing w:line="320" w:lineRule="exact"/>
      </w:pPr>
      <w:r>
        <w:t>Please use our CONTACT US page to reach out</w:t>
      </w:r>
      <w:del w:id="47" w:author="B Comeau-Watson" w:date="2015-12-13T02:29:00Z">
        <w:r w:rsidDel="00AA6903">
          <w:delText xml:space="preserve"> to us</w:delText>
        </w:r>
      </w:del>
      <w:r>
        <w:t xml:space="preserve"> if you have any questions about French Bulldogs in general, and Force Majeure French Bulldogs in particular</w:t>
      </w:r>
      <w:ins w:id="48" w:author="B Comeau-Watson" w:date="2015-12-13T15:14:00Z">
        <w:r w:rsidR="00856554">
          <w:t xml:space="preserve">, and if you are interested in finding out </w:t>
        </w:r>
      </w:ins>
      <w:ins w:id="49" w:author="B Comeau-Watson" w:date="2015-12-13T15:15:00Z">
        <w:r w:rsidR="00856554">
          <w:t xml:space="preserve">more </w:t>
        </w:r>
      </w:ins>
      <w:ins w:id="50" w:author="B Comeau-Watson" w:date="2015-12-13T15:14:00Z">
        <w:r w:rsidR="00856554">
          <w:t>about our puppies</w:t>
        </w:r>
      </w:ins>
      <w:r>
        <w:t xml:space="preserve">. We love hearing from people interested in the breed we are passionate about, and are located in southwestern Ontario. </w:t>
      </w:r>
    </w:p>
    <w:p w14:paraId="4DBD568D" w14:textId="77777777" w:rsidR="002F542B" w:rsidRDefault="002F542B" w:rsidP="00E753A2">
      <w:pPr>
        <w:spacing w:line="320" w:lineRule="exact"/>
      </w:pPr>
    </w:p>
    <w:p w14:paraId="73AE311E" w14:textId="77777777" w:rsidR="002F542B" w:rsidRDefault="002F542B" w:rsidP="00E753A2">
      <w:pPr>
        <w:spacing w:line="320" w:lineRule="exact"/>
      </w:pPr>
    </w:p>
    <w:p w14:paraId="7C9F3A31" w14:textId="77777777" w:rsidR="002F542B" w:rsidRDefault="002F542B" w:rsidP="00E753A2">
      <w:pPr>
        <w:spacing w:line="320" w:lineRule="exact"/>
      </w:pPr>
    </w:p>
    <w:p w14:paraId="03885208" w14:textId="77777777" w:rsidR="002F542B" w:rsidRDefault="002F542B" w:rsidP="00E753A2">
      <w:pPr>
        <w:spacing w:line="320" w:lineRule="exact"/>
      </w:pPr>
    </w:p>
    <w:p w14:paraId="1FBFA37F" w14:textId="77777777" w:rsidR="002F542B" w:rsidRDefault="002F542B" w:rsidP="00E753A2">
      <w:pPr>
        <w:spacing w:line="320" w:lineRule="exact"/>
      </w:pPr>
    </w:p>
    <w:p w14:paraId="15F00785" w14:textId="77777777" w:rsidR="002F542B" w:rsidRDefault="002F542B" w:rsidP="00E753A2">
      <w:pPr>
        <w:spacing w:line="320" w:lineRule="exact"/>
      </w:pPr>
    </w:p>
    <w:p w14:paraId="345D3EA0" w14:textId="77777777" w:rsidR="002F542B" w:rsidRDefault="002F542B" w:rsidP="00E753A2">
      <w:pPr>
        <w:spacing w:line="320" w:lineRule="exact"/>
      </w:pPr>
    </w:p>
    <w:p w14:paraId="20C8A734" w14:textId="77777777" w:rsidR="002F542B" w:rsidRDefault="002F542B" w:rsidP="00E753A2">
      <w:pPr>
        <w:spacing w:line="320" w:lineRule="exact"/>
      </w:pPr>
    </w:p>
    <w:p w14:paraId="4CC33056" w14:textId="77777777" w:rsidR="002F542B" w:rsidDel="00AA6903" w:rsidRDefault="002F542B" w:rsidP="00E753A2">
      <w:pPr>
        <w:spacing w:line="320" w:lineRule="exact"/>
        <w:rPr>
          <w:del w:id="51" w:author="B Comeau-Watson" w:date="2015-12-13T02:32:00Z"/>
        </w:rPr>
      </w:pPr>
    </w:p>
    <w:p w14:paraId="772220CA" w14:textId="77777777" w:rsidR="002F542B" w:rsidRDefault="002F542B" w:rsidP="002F542B">
      <w:pPr>
        <w:spacing w:line="320" w:lineRule="exact"/>
        <w:sectPr w:rsidR="002F542B" w:rsidSect="00304B98">
          <w:pgSz w:w="12240" w:h="15840"/>
          <w:pgMar w:top="1224" w:right="1526" w:bottom="1440" w:left="1526" w:header="562" w:footer="562" w:gutter="0"/>
          <w:cols w:space="708"/>
          <w:docGrid w:linePitch="326"/>
        </w:sectPr>
      </w:pPr>
    </w:p>
    <w:p w14:paraId="79244792" w14:textId="7FDAB30E" w:rsidR="00C13921" w:rsidDel="00AA6903" w:rsidRDefault="00C13921" w:rsidP="00E753A2">
      <w:pPr>
        <w:spacing w:line="320" w:lineRule="exact"/>
        <w:rPr>
          <w:del w:id="52" w:author="B Comeau-Watson" w:date="2015-12-13T02:32:00Z"/>
        </w:rPr>
      </w:pPr>
    </w:p>
    <w:p w14:paraId="7F76FC94" w14:textId="1A58D549" w:rsidR="00E753A2" w:rsidRDefault="00C86C62" w:rsidP="00E753A2">
      <w:pPr>
        <w:spacing w:line="320" w:lineRule="exact"/>
      </w:pPr>
      <w:r>
        <w:t>2) BREED INFORMATION</w:t>
      </w:r>
    </w:p>
    <w:p w14:paraId="7C24A0AF" w14:textId="5CFB1601" w:rsidR="00747B5A" w:rsidRDefault="00747B5A" w:rsidP="00E753A2">
      <w:pPr>
        <w:spacing w:line="320" w:lineRule="exact"/>
      </w:pPr>
      <w:r>
        <w:t>WHY FRENCH BULLDOGS?</w:t>
      </w:r>
    </w:p>
    <w:p w14:paraId="483B515B" w14:textId="1E9555A1" w:rsidR="00747B5A" w:rsidRDefault="00747B5A" w:rsidP="00E753A2">
      <w:pPr>
        <w:spacing w:line="320" w:lineRule="exact"/>
      </w:pPr>
      <w:r>
        <w:t>Called the ‘Clown of the Dog World’, French Bulldogs are such happy, silly dogs that anyone who lives with one can never have a sad or bad day. They can be energetic, particularly when going for a walk or an adventure</w:t>
      </w:r>
      <w:del w:id="53" w:author="B Comeau-Watson" w:date="2015-12-13T15:15:00Z">
        <w:r w:rsidDel="00856554">
          <w:delText xml:space="preserve"> outside</w:delText>
        </w:r>
      </w:del>
      <w:r>
        <w:t xml:space="preserve">, but they also love nothing more than to kick back and relax on the couch with their owners. </w:t>
      </w:r>
      <w:ins w:id="54" w:author="B Comeau-Watson" w:date="2015-12-13T15:16:00Z">
        <w:r w:rsidR="00856554">
          <w:t xml:space="preserve">Sometimes when the weather is inclement, </w:t>
        </w:r>
        <w:proofErr w:type="spellStart"/>
        <w:r w:rsidR="00856554">
          <w:t>Frenchies</w:t>
        </w:r>
        <w:proofErr w:type="spellEnd"/>
        <w:r w:rsidR="00856554">
          <w:t xml:space="preserve"> are quite happy to play with their toys and their owner</w:t>
        </w:r>
      </w:ins>
      <w:ins w:id="55" w:author="B Comeau-Watson" w:date="2015-12-13T15:19:00Z">
        <w:r w:rsidR="00856554">
          <w:t xml:space="preserve"> indoors</w:t>
        </w:r>
      </w:ins>
      <w:ins w:id="56" w:author="B Comeau-Watson" w:date="2015-12-13T15:16:00Z">
        <w:r w:rsidR="00856554">
          <w:t xml:space="preserve">. </w:t>
        </w:r>
      </w:ins>
      <w:r>
        <w:t xml:space="preserve">In fact, excess exercise and being active outdoors in hot or humid weather can be detrimental to their health, as </w:t>
      </w:r>
      <w:proofErr w:type="spellStart"/>
      <w:r>
        <w:t>Frenchies</w:t>
      </w:r>
      <w:proofErr w:type="spellEnd"/>
      <w:r>
        <w:t xml:space="preserve"> </w:t>
      </w:r>
      <w:del w:id="57" w:author="B Comeau-Watson" w:date="2015-12-13T02:33:00Z">
        <w:r w:rsidDel="00974FB2">
          <w:delText xml:space="preserve">have </w:delText>
        </w:r>
      </w:del>
      <w:ins w:id="58" w:author="B Comeau-Watson" w:date="2015-12-13T02:33:00Z">
        <w:r w:rsidR="00974FB2">
          <w:t xml:space="preserve">are a </w:t>
        </w:r>
      </w:ins>
      <w:r>
        <w:t xml:space="preserve">Brachycephalic </w:t>
      </w:r>
      <w:del w:id="59" w:author="B Comeau-Watson" w:date="2015-12-13T02:33:00Z">
        <w:r w:rsidDel="00974FB2">
          <w:delText>Syndrome</w:delText>
        </w:r>
      </w:del>
      <w:ins w:id="60" w:author="B Comeau-Watson" w:date="2015-12-13T02:33:00Z">
        <w:r w:rsidR="00974FB2">
          <w:t>breed (meaning bred to have extremely short n</w:t>
        </w:r>
      </w:ins>
      <w:ins w:id="61" w:author="B Comeau-Watson" w:date="2015-12-13T02:34:00Z">
        <w:r w:rsidR="00974FB2">
          <w:t>oses and muzzle</w:t>
        </w:r>
      </w:ins>
      <w:r>
        <w:t xml:space="preserve">, which </w:t>
      </w:r>
      <w:ins w:id="62" w:author="B Comeau-Watson" w:date="2015-12-13T02:34:00Z">
        <w:r w:rsidR="00974FB2">
          <w:t>causes</w:t>
        </w:r>
      </w:ins>
      <w:del w:id="63" w:author="B Comeau-Watson" w:date="2015-12-13T02:34:00Z">
        <w:r w:rsidDel="00974FB2">
          <w:delText>means</w:delText>
        </w:r>
      </w:del>
      <w:ins w:id="64" w:author="B Comeau-Watson" w:date="2015-12-13T15:16:00Z">
        <w:r w:rsidR="00856554">
          <w:t xml:space="preserve"> </w:t>
        </w:r>
      </w:ins>
      <w:del w:id="65" w:author="B Comeau-Watson" w:date="2015-12-13T15:16:00Z">
        <w:r w:rsidDel="00856554">
          <w:delText xml:space="preserve"> </w:delText>
        </w:r>
      </w:del>
      <w:r>
        <w:t xml:space="preserve">less efficient breathing and easily overheating, compared to dogs with longer snouts. </w:t>
      </w:r>
    </w:p>
    <w:p w14:paraId="542EE60C" w14:textId="77777777" w:rsidR="00747B5A" w:rsidRDefault="00747B5A" w:rsidP="00E753A2">
      <w:pPr>
        <w:spacing w:line="320" w:lineRule="exact"/>
      </w:pPr>
    </w:p>
    <w:p w14:paraId="6D9D265A" w14:textId="664A52E8" w:rsidR="00747B5A" w:rsidRDefault="00747B5A" w:rsidP="00E753A2">
      <w:pPr>
        <w:spacing w:line="320" w:lineRule="exact"/>
      </w:pPr>
      <w:r>
        <w:t xml:space="preserve">French Bulldogs are a smaller, compact breed with plenty of sturdy, stocky, friendly appeal. I have never taken a </w:t>
      </w:r>
      <w:proofErr w:type="spellStart"/>
      <w:r>
        <w:t>Frenchy</w:t>
      </w:r>
      <w:proofErr w:type="spellEnd"/>
      <w:r>
        <w:t xml:space="preserve"> for a walk without being stopped in the street by a curious or amused passerby wanting to know about the breed.</w:t>
      </w:r>
    </w:p>
    <w:p w14:paraId="3FD194E8" w14:textId="77777777" w:rsidR="00747B5A" w:rsidRDefault="00747B5A" w:rsidP="00E753A2">
      <w:pPr>
        <w:spacing w:line="320" w:lineRule="exact"/>
      </w:pPr>
    </w:p>
    <w:p w14:paraId="185A4055" w14:textId="18A36798" w:rsidR="00747B5A" w:rsidRDefault="00747B5A" w:rsidP="00E753A2">
      <w:pPr>
        <w:spacing w:line="320" w:lineRule="exact"/>
      </w:pPr>
      <w:proofErr w:type="spellStart"/>
      <w:r>
        <w:t>Frenchies</w:t>
      </w:r>
      <w:proofErr w:type="spellEnd"/>
      <w:r>
        <w:t xml:space="preserve"> are not a very barky breed, and while </w:t>
      </w:r>
      <w:ins w:id="66" w:author="B Comeau-Watson" w:date="2015-12-13T02:35:00Z">
        <w:r w:rsidR="00974FB2">
          <w:t xml:space="preserve">they will </w:t>
        </w:r>
      </w:ins>
      <w:r>
        <w:t xml:space="preserve">alert </w:t>
      </w:r>
      <w:ins w:id="67" w:author="B Comeau-Watson" w:date="2015-12-13T02:35:00Z">
        <w:r w:rsidR="00974FB2">
          <w:t xml:space="preserve">you </w:t>
        </w:r>
      </w:ins>
      <w:r>
        <w:t xml:space="preserve">to </w:t>
      </w:r>
      <w:ins w:id="68" w:author="B Comeau-Watson" w:date="2015-12-13T02:35:00Z">
        <w:r w:rsidR="00974FB2">
          <w:t xml:space="preserve">people approaching your home or </w:t>
        </w:r>
      </w:ins>
      <w:r>
        <w:t>knocks on your door, don’t expect them to be a guard dog</w:t>
      </w:r>
      <w:ins w:id="69" w:author="B Comeau-Watson" w:date="2015-12-13T02:35:00Z">
        <w:r w:rsidR="00974FB2">
          <w:t>:</w:t>
        </w:r>
      </w:ins>
      <w:r>
        <w:t xml:space="preserve"> because they will happily kiss any stranger and ask for a pat from them.</w:t>
      </w:r>
    </w:p>
    <w:p w14:paraId="3D0E2276" w14:textId="77777777" w:rsidR="00747B5A" w:rsidRDefault="00747B5A" w:rsidP="00E753A2">
      <w:pPr>
        <w:spacing w:line="320" w:lineRule="exact"/>
      </w:pPr>
    </w:p>
    <w:p w14:paraId="6BF1CF0F" w14:textId="67BE84C2" w:rsidR="005F7F25" w:rsidRDefault="005F7F25" w:rsidP="00E753A2">
      <w:pPr>
        <w:spacing w:line="320" w:lineRule="exact"/>
      </w:pPr>
      <w:r>
        <w:t>FRENCH BULLDOG HEALTH</w:t>
      </w:r>
    </w:p>
    <w:p w14:paraId="43F37831" w14:textId="30BC2668" w:rsidR="00C13921" w:rsidRDefault="006B2E40" w:rsidP="00E753A2">
      <w:pPr>
        <w:spacing w:line="320" w:lineRule="exact"/>
      </w:pPr>
      <w:r>
        <w:t>French Bulldogs are a man-</w:t>
      </w:r>
      <w:r w:rsidR="005F7F25">
        <w:t xml:space="preserve">made breed, as all purebred dogs are, </w:t>
      </w:r>
      <w:r>
        <w:t>and they</w:t>
      </w:r>
      <w:del w:id="70" w:author="B Comeau-Watson" w:date="2015-12-13T02:35:00Z">
        <w:r w:rsidR="005F7F25" w:rsidDel="00974FB2">
          <w:delText xml:space="preserve"> can</w:delText>
        </w:r>
      </w:del>
      <w:r w:rsidR="005F7F25">
        <w:t xml:space="preserve"> have unique health issues even if bought from a breeder who thoroughly health tests. While </w:t>
      </w:r>
      <w:r>
        <w:t>ethical and responsible breeders</w:t>
      </w:r>
      <w:r w:rsidR="005F7F25">
        <w:t xml:space="preserve"> breed to improve the health of our beloved </w:t>
      </w:r>
      <w:proofErr w:type="spellStart"/>
      <w:r>
        <w:t>Frenchies</w:t>
      </w:r>
      <w:proofErr w:type="spellEnd"/>
      <w:r w:rsidR="005F7F25">
        <w:t xml:space="preserve">, there are still physical traits that any </w:t>
      </w:r>
      <w:r>
        <w:t xml:space="preserve">potential </w:t>
      </w:r>
      <w:r w:rsidR="005F7F25">
        <w:t xml:space="preserve">French </w:t>
      </w:r>
      <w:proofErr w:type="gramStart"/>
      <w:r w:rsidR="005F7F25">
        <w:t>Bulldog</w:t>
      </w:r>
      <w:proofErr w:type="gramEnd"/>
      <w:r w:rsidR="005F7F25">
        <w:t xml:space="preserve"> owner must be aware of and take into consideration.</w:t>
      </w:r>
    </w:p>
    <w:p w14:paraId="37A067F2" w14:textId="77777777" w:rsidR="005F7F25" w:rsidRDefault="005F7F25" w:rsidP="00E753A2">
      <w:pPr>
        <w:spacing w:line="320" w:lineRule="exact"/>
      </w:pPr>
    </w:p>
    <w:p w14:paraId="5D6C59AF" w14:textId="4906C4CE" w:rsidR="008B4664" w:rsidRDefault="008B4664" w:rsidP="00F92144">
      <w:pPr>
        <w:pStyle w:val="ListParagraph"/>
        <w:numPr>
          <w:ilvl w:val="0"/>
          <w:numId w:val="1"/>
        </w:numPr>
        <w:spacing w:after="240" w:line="320" w:lineRule="exact"/>
        <w:contextualSpacing w:val="0"/>
      </w:pPr>
      <w:r>
        <w:t>French Bulldogs are a dwarf</w:t>
      </w:r>
      <w:r w:rsidR="005F7F25">
        <w:t xml:space="preserve"> breed, </w:t>
      </w:r>
      <w:r>
        <w:t xml:space="preserve">starting as bulldogs </w:t>
      </w:r>
      <w:r w:rsidR="005F7F25">
        <w:t>bred down</w:t>
      </w:r>
      <w:r>
        <w:t xml:space="preserve"> over centuries</w:t>
      </w:r>
      <w:r w:rsidR="005F7F25">
        <w:t xml:space="preserve"> from Mastiffs. In fact, they are a Mastiff, or </w:t>
      </w:r>
      <w:proofErr w:type="spellStart"/>
      <w:r w:rsidR="005F7F25">
        <w:t>Molloser</w:t>
      </w:r>
      <w:proofErr w:type="spellEnd"/>
      <w:r w:rsidR="005F7F25">
        <w:t xml:space="preserve"> breed, in a small sturdy package.  Dwarfism can cause structural issues, both positive and</w:t>
      </w:r>
      <w:r>
        <w:t xml:space="preserve"> </w:t>
      </w:r>
      <w:r w:rsidR="005F7F25">
        <w:t xml:space="preserve">potentially negative.  Thick, sturdy bone is a big plus for the breed; back </w:t>
      </w:r>
      <w:r w:rsidR="009971D6">
        <w:t>and some join</w:t>
      </w:r>
      <w:ins w:id="71" w:author="B Comeau-Watson" w:date="2015-12-13T02:36:00Z">
        <w:r w:rsidR="00974FB2">
          <w:t>t</w:t>
        </w:r>
      </w:ins>
      <w:r w:rsidR="009971D6">
        <w:t xml:space="preserve"> problems (hips, </w:t>
      </w:r>
      <w:proofErr w:type="spellStart"/>
      <w:r w:rsidR="009971D6">
        <w:t>patellas</w:t>
      </w:r>
      <w:proofErr w:type="spellEnd"/>
      <w:r w:rsidR="009971D6">
        <w:t xml:space="preserve"> [knee caps]) </w:t>
      </w:r>
      <w:del w:id="72" w:author="B Comeau-Watson" w:date="2015-12-13T02:36:00Z">
        <w:r w:rsidR="009971D6" w:rsidDel="00974FB2">
          <w:delText>are notable negatives</w:delText>
        </w:r>
      </w:del>
      <w:ins w:id="73" w:author="B Comeau-Watson" w:date="2015-12-13T02:36:00Z">
        <w:r w:rsidR="00974FB2">
          <w:t xml:space="preserve">can </w:t>
        </w:r>
        <w:proofErr w:type="gramStart"/>
        <w:r w:rsidR="00974FB2">
          <w:t>sometimes  occur</w:t>
        </w:r>
      </w:ins>
      <w:proofErr w:type="gramEnd"/>
      <w:r w:rsidR="009971D6">
        <w:t>.</w:t>
      </w:r>
      <w:r>
        <w:t xml:space="preserve"> </w:t>
      </w:r>
    </w:p>
    <w:p w14:paraId="70507BEE" w14:textId="7B5B3230" w:rsidR="008B4664" w:rsidRPr="00856554" w:rsidRDefault="008B4664" w:rsidP="00F92144">
      <w:pPr>
        <w:pStyle w:val="ListParagraph"/>
        <w:numPr>
          <w:ilvl w:val="0"/>
          <w:numId w:val="1"/>
        </w:numPr>
        <w:spacing w:after="240" w:line="320" w:lineRule="exact"/>
        <w:contextualSpacing w:val="0"/>
        <w:rPr>
          <w:i/>
          <w:rPrChange w:id="74" w:author="B Comeau-Watson" w:date="2015-12-13T15:17:00Z">
            <w:rPr/>
          </w:rPrChange>
        </w:rPr>
      </w:pPr>
      <w:r w:rsidRPr="008B4664">
        <w:t xml:space="preserve">Although we love their wonderful, comical and expressive faces, Flat faced breeds, </w:t>
      </w:r>
      <w:ins w:id="75" w:author="B Comeau-Watson" w:date="2015-12-13T02:37:00Z">
        <w:r w:rsidR="00974FB2">
          <w:t xml:space="preserve">are </w:t>
        </w:r>
      </w:ins>
      <w:r w:rsidRPr="008B4664">
        <w:t>known as brachycephalic</w:t>
      </w:r>
      <w:ins w:id="76" w:author="B Comeau-Watson" w:date="2015-12-13T02:37:00Z">
        <w:r w:rsidR="00974FB2">
          <w:t xml:space="preserve">: </w:t>
        </w:r>
      </w:ins>
      <w:r w:rsidRPr="008B4664">
        <w:t xml:space="preserve"> </w:t>
      </w:r>
      <w:ins w:id="77" w:author="B Comeau-Watson" w:date="2015-12-13T02:37:00Z">
        <w:r w:rsidR="00974FB2" w:rsidRPr="00856554">
          <w:rPr>
            <w:i/>
            <w:rPrChange w:id="78" w:author="B Comeau-Watson" w:date="2015-12-13T15:17:00Z">
              <w:rPr/>
            </w:rPrChange>
          </w:rPr>
          <w:t>“</w:t>
        </w:r>
      </w:ins>
      <w:del w:id="79" w:author="B Comeau-Watson" w:date="2015-12-13T15:17:00Z">
        <w:r w:rsidRPr="00856554" w:rsidDel="00856554">
          <w:rPr>
            <w:rFonts w:eastAsia="Times New Roman" w:cs="Times New Roman"/>
          </w:rPr>
          <w:delText xml:space="preserve">brachycephalic </w:delText>
        </w:r>
      </w:del>
      <w:ins w:id="80" w:author="B Comeau-Watson" w:date="2015-12-13T15:17:00Z">
        <w:r w:rsidR="00856554" w:rsidRPr="00856554">
          <w:rPr>
            <w:rFonts w:eastAsia="Times New Roman" w:cs="Times New Roman"/>
          </w:rPr>
          <w:t xml:space="preserve">Brachycephalic </w:t>
        </w:r>
      </w:ins>
      <w:r w:rsidRPr="00856554">
        <w:rPr>
          <w:rFonts w:eastAsia="Times New Roman" w:cs="Times New Roman"/>
          <w:lang w:val="en-CA"/>
        </w:rPr>
        <w:t>[/ˌ</w:t>
      </w:r>
      <w:proofErr w:type="spellStart"/>
      <w:r w:rsidRPr="00856554">
        <w:rPr>
          <w:rFonts w:eastAsia="Times New Roman" w:cs="Times New Roman"/>
          <w:lang w:val="en-CA"/>
        </w:rPr>
        <w:t>brækɪsɪˈfælɪk</w:t>
      </w:r>
      <w:proofErr w:type="spellEnd"/>
      <w:r w:rsidRPr="00856554">
        <w:rPr>
          <w:rFonts w:eastAsia="Times New Roman" w:cs="Times New Roman"/>
          <w:lang w:val="en-CA"/>
        </w:rPr>
        <w:t xml:space="preserve">/ adjective 1. </w:t>
      </w:r>
      <w:proofErr w:type="gramStart"/>
      <w:r w:rsidRPr="00856554">
        <w:rPr>
          <w:rFonts w:eastAsia="Times New Roman" w:cs="Times New Roman"/>
          <w:lang w:val="en-CA"/>
        </w:rPr>
        <w:t>having</w:t>
      </w:r>
      <w:proofErr w:type="gramEnd"/>
      <w:r w:rsidRPr="00856554">
        <w:rPr>
          <w:rFonts w:eastAsia="Times New Roman" w:cs="Times New Roman"/>
          <w:lang w:val="en-CA"/>
        </w:rPr>
        <w:t xml:space="preserve"> a head nearly as broad from side to side as from front to back, </w:t>
      </w:r>
      <w:proofErr w:type="spellStart"/>
      <w:r w:rsidRPr="00856554">
        <w:rPr>
          <w:rFonts w:eastAsia="Times New Roman" w:cs="Times New Roman"/>
          <w:lang w:val="en-CA"/>
        </w:rPr>
        <w:t>esp</w:t>
      </w:r>
      <w:proofErr w:type="spellEnd"/>
      <w:r w:rsidRPr="00856554">
        <w:rPr>
          <w:rFonts w:eastAsia="Times New Roman" w:cs="Times New Roman"/>
          <w:lang w:val="en-CA"/>
        </w:rPr>
        <w:t xml:space="preserve"> one with a cephalic index over 80 </w:t>
      </w:r>
      <w:r w:rsidR="004F35E9" w:rsidRPr="00856554">
        <w:rPr>
          <w:rFonts w:eastAsia="Times New Roman" w:cs="Times New Roman"/>
          <w:lang w:val="en-CA"/>
        </w:rPr>
        <w:t>2. N</w:t>
      </w:r>
      <w:r w:rsidRPr="00856554">
        <w:rPr>
          <w:rFonts w:eastAsia="Times New Roman" w:cs="Times New Roman"/>
          <w:lang w:val="en-CA"/>
        </w:rPr>
        <w:t>oun</w:t>
      </w:r>
      <w:r w:rsidR="004F35E9" w:rsidRPr="00856554">
        <w:rPr>
          <w:rFonts w:eastAsia="Times New Roman" w:cs="Times New Roman"/>
          <w:lang w:val="en-CA"/>
        </w:rPr>
        <w:t>:</w:t>
      </w:r>
      <w:r w:rsidRPr="00856554">
        <w:rPr>
          <w:rFonts w:eastAsia="Times New Roman" w:cs="Times New Roman"/>
          <w:lang w:val="en-CA"/>
        </w:rPr>
        <w:t xml:space="preserve"> an individual with such a head]</w:t>
      </w:r>
      <w:ins w:id="81" w:author="B Comeau-Watson" w:date="2015-12-13T02:38:00Z">
        <w:r w:rsidR="00974FB2" w:rsidRPr="00856554">
          <w:rPr>
            <w:rFonts w:eastAsia="Times New Roman" w:cs="Times New Roman"/>
            <w:lang w:val="en-CA"/>
          </w:rPr>
          <w:t>”</w:t>
        </w:r>
        <w:r w:rsidR="00856554" w:rsidRPr="00856554">
          <w:rPr>
            <w:rFonts w:eastAsia="Times New Roman" w:cs="Times New Roman"/>
            <w:lang w:val="en-CA"/>
          </w:rPr>
          <w:t xml:space="preserve"> are breeds </w:t>
        </w:r>
      </w:ins>
      <w:ins w:id="82" w:author="B Comeau-Watson" w:date="2015-12-13T15:18:00Z">
        <w:r w:rsidR="00856554">
          <w:rPr>
            <w:rFonts w:eastAsia="Times New Roman" w:cs="Times New Roman"/>
            <w:lang w:val="en-CA"/>
          </w:rPr>
          <w:t xml:space="preserve">with health </w:t>
        </w:r>
        <w:proofErr w:type="gramStart"/>
        <w:r w:rsidR="00856554">
          <w:rPr>
            <w:rFonts w:eastAsia="Times New Roman" w:cs="Times New Roman"/>
            <w:lang w:val="en-CA"/>
          </w:rPr>
          <w:t>issues  that</w:t>
        </w:r>
        <w:proofErr w:type="gramEnd"/>
        <w:r w:rsidR="00856554">
          <w:rPr>
            <w:rFonts w:eastAsia="Times New Roman" w:cs="Times New Roman"/>
            <w:lang w:val="en-CA"/>
          </w:rPr>
          <w:t xml:space="preserve"> an owner must be aware of and prepared for.</w:t>
        </w:r>
      </w:ins>
    </w:p>
    <w:p w14:paraId="3CCFA455" w14:textId="504D5593" w:rsidR="00E67A7B" w:rsidRDefault="004F35E9" w:rsidP="00E67A7B">
      <w:pPr>
        <w:pStyle w:val="ListParagraph"/>
        <w:numPr>
          <w:ilvl w:val="0"/>
          <w:numId w:val="1"/>
        </w:numPr>
        <w:spacing w:after="240" w:line="320" w:lineRule="exact"/>
        <w:contextualSpacing w:val="0"/>
      </w:pPr>
      <w:r>
        <w:t>Flat faces and very short noses = brachycephalic syndrome, which means that French Bulldogs can overheat very easily because of anxiety, over</w:t>
      </w:r>
      <w:ins w:id="83" w:author="B Comeau-Watson" w:date="2015-12-13T02:38:00Z">
        <w:r w:rsidR="00974FB2">
          <w:t>-</w:t>
        </w:r>
      </w:ins>
      <w:del w:id="84" w:author="B Comeau-Watson" w:date="2015-12-13T02:38:00Z">
        <w:r w:rsidDel="00974FB2">
          <w:delText xml:space="preserve"> </w:delText>
        </w:r>
      </w:del>
      <w:r>
        <w:t xml:space="preserve">exertion, in </w:t>
      </w:r>
      <w:proofErr w:type="gramStart"/>
      <w:r>
        <w:t>humid</w:t>
      </w:r>
      <w:proofErr w:type="gramEnd"/>
      <w:r>
        <w:t xml:space="preserve"> and even only </w:t>
      </w:r>
      <w:ins w:id="85" w:author="B Comeau-Watson" w:date="2015-12-13T02:38:00Z">
        <w:r w:rsidR="00974FB2">
          <w:t xml:space="preserve">mildly </w:t>
        </w:r>
      </w:ins>
      <w:r>
        <w:t xml:space="preserve">warm conditions.  NEVER let </w:t>
      </w:r>
      <w:proofErr w:type="spellStart"/>
      <w:r>
        <w:t>Frenchies</w:t>
      </w:r>
      <w:proofErr w:type="spellEnd"/>
      <w:r>
        <w:t xml:space="preserve"> overheat, as it can be deadly.  ALWAYS know the signs or overheating and what to do if you see them in your dog.</w:t>
      </w:r>
      <w:r w:rsidR="00E67A7B">
        <w:t xml:space="preserve"> Air conditioning in your home and your car is a must for a French </w:t>
      </w:r>
      <w:proofErr w:type="gramStart"/>
      <w:r w:rsidR="00E67A7B">
        <w:t>Bulldog</w:t>
      </w:r>
      <w:proofErr w:type="gramEnd"/>
      <w:r w:rsidR="00E67A7B">
        <w:t xml:space="preserve"> owner!</w:t>
      </w:r>
      <w:ins w:id="86" w:author="B Comeau-Watson" w:date="2015-12-13T02:38:00Z">
        <w:r w:rsidR="00974FB2">
          <w:t xml:space="preserve"> And shade. When playing or going for walks outdoors, always be sure there is a shady are when you both can rest and cool off. Always have water available when pending an extended time outdoors in warm, humid weather or very exciting or adventurous</w:t>
        </w:r>
      </w:ins>
      <w:ins w:id="87" w:author="B Comeau-Watson" w:date="2015-12-13T02:41:00Z">
        <w:r w:rsidR="00974FB2">
          <w:t xml:space="preserve"> activities. It helps your dog cool off and rehydrate.</w:t>
        </w:r>
      </w:ins>
    </w:p>
    <w:p w14:paraId="634F9CDC" w14:textId="57C206EE" w:rsidR="008B4664" w:rsidRDefault="004F35E9" w:rsidP="00F92144">
      <w:pPr>
        <w:pStyle w:val="ListParagraph"/>
        <w:numPr>
          <w:ilvl w:val="0"/>
          <w:numId w:val="1"/>
        </w:numPr>
        <w:spacing w:after="240" w:line="320" w:lineRule="exact"/>
        <w:contextualSpacing w:val="0"/>
      </w:pPr>
      <w:r>
        <w:t xml:space="preserve">Because of their man-made structure, </w:t>
      </w:r>
      <w:del w:id="88" w:author="B Comeau-Watson" w:date="2015-12-13T02:41:00Z">
        <w:r w:rsidDel="00974FB2">
          <w:delText>in that</w:delText>
        </w:r>
      </w:del>
      <w:ins w:id="89" w:author="B Comeau-Watson" w:date="2015-12-13T02:41:00Z">
        <w:r w:rsidR="00974FB2">
          <w:t>as</w:t>
        </w:r>
      </w:ins>
      <w:r>
        <w:t xml:space="preserve"> they have been bred to have large heads and narrow hips, French Bulldogs normally cannot deliver puppies without a caesarian section.  It is strongly recommended </w:t>
      </w:r>
      <w:ins w:id="90" w:author="B Comeau-Watson" w:date="2015-12-13T02:42:00Z">
        <w:r w:rsidR="00974FB2">
          <w:t xml:space="preserve">that </w:t>
        </w:r>
      </w:ins>
      <w:r>
        <w:t xml:space="preserve">only people </w:t>
      </w:r>
      <w:ins w:id="91" w:author="B Comeau-Watson" w:date="2015-12-13T02:43:00Z">
        <w:r w:rsidR="00092DDA">
          <w:t xml:space="preserve">with </w:t>
        </w:r>
      </w:ins>
      <w:del w:id="92" w:author="B Comeau-Watson" w:date="2015-12-13T02:43:00Z">
        <w:r w:rsidDel="00974FB2">
          <w:delText xml:space="preserve">with the knowledge and experience </w:delText>
        </w:r>
      </w:del>
      <w:ins w:id="93" w:author="B Comeau-Watson" w:date="2015-12-13T02:42:00Z">
        <w:r w:rsidR="00092DDA">
          <w:t>the</w:t>
        </w:r>
        <w:r w:rsidR="00974FB2">
          <w:t xml:space="preserve"> </w:t>
        </w:r>
        <w:proofErr w:type="gramStart"/>
        <w:r w:rsidR="00974FB2">
          <w:t>support</w:t>
        </w:r>
      </w:ins>
      <w:ins w:id="94" w:author="B Comeau-Watson" w:date="2015-12-13T02:44:00Z">
        <w:r w:rsidR="00092DDA">
          <w:t xml:space="preserve"> </w:t>
        </w:r>
      </w:ins>
      <w:ins w:id="95" w:author="B Comeau-Watson" w:date="2015-12-13T02:43:00Z">
        <w:r w:rsidR="00092DDA">
          <w:t>,and</w:t>
        </w:r>
        <w:proofErr w:type="gramEnd"/>
        <w:r w:rsidR="00092DDA">
          <w:t xml:space="preserve"> guidance of very experienced</w:t>
        </w:r>
      </w:ins>
      <w:ins w:id="96" w:author="B Comeau-Watson" w:date="2015-12-13T02:44:00Z">
        <w:r w:rsidR="00092DDA">
          <w:t xml:space="preserve"> breeders</w:t>
        </w:r>
      </w:ins>
      <w:ins w:id="97" w:author="B Comeau-Watson" w:date="2015-12-13T02:43:00Z">
        <w:r w:rsidR="00092DDA">
          <w:t xml:space="preserve"> </w:t>
        </w:r>
      </w:ins>
      <w:del w:id="98" w:author="B Comeau-Watson" w:date="2015-12-13T02:44:00Z">
        <w:r w:rsidDel="00092DDA">
          <w:delText>to deal with these medical veterinary need</w:delText>
        </w:r>
      </w:del>
      <w:r>
        <w:t xml:space="preserve">s and an excellent Brachycephalic experienced veterinarian undertake breeding </w:t>
      </w:r>
      <w:proofErr w:type="spellStart"/>
      <w:r>
        <w:t>Frenchies</w:t>
      </w:r>
      <w:proofErr w:type="spellEnd"/>
      <w:r>
        <w:t>.</w:t>
      </w:r>
    </w:p>
    <w:p w14:paraId="6BECF852" w14:textId="33570C73" w:rsidR="004F35E9" w:rsidRDefault="004F35E9" w:rsidP="00F92144">
      <w:pPr>
        <w:pStyle w:val="ListParagraph"/>
        <w:numPr>
          <w:ilvl w:val="0"/>
          <w:numId w:val="1"/>
        </w:numPr>
        <w:spacing w:after="240" w:line="320" w:lineRule="exact"/>
        <w:contextualSpacing w:val="0"/>
      </w:pPr>
      <w:r>
        <w:t xml:space="preserve">Like many breeds, </w:t>
      </w:r>
      <w:proofErr w:type="spellStart"/>
      <w:r>
        <w:t>Frenchies</w:t>
      </w:r>
      <w:proofErr w:type="spellEnd"/>
      <w:r>
        <w:t xml:space="preserve"> can have allergies. Studies have shown that only 5-15% of allergies </w:t>
      </w:r>
      <w:del w:id="99" w:author="B Comeau-Watson" w:date="2015-12-13T02:45:00Z">
        <w:r w:rsidDel="00092DDA">
          <w:delText>may be caused by</w:delText>
        </w:r>
      </w:del>
      <w:ins w:id="100" w:author="B Comeau-Watson" w:date="2015-12-13T02:45:00Z">
        <w:r w:rsidR="00092DDA">
          <w:t>are food related</w:t>
        </w:r>
      </w:ins>
      <w:del w:id="101" w:author="B Comeau-Watson" w:date="2015-12-13T02:45:00Z">
        <w:r w:rsidDel="00092DDA">
          <w:delText xml:space="preserve"> food</w:delText>
        </w:r>
      </w:del>
      <w:r>
        <w:t xml:space="preserve">; </w:t>
      </w:r>
      <w:proofErr w:type="gramStart"/>
      <w:r>
        <w:t xml:space="preserve">the majority </w:t>
      </w:r>
      <w:ins w:id="102" w:author="B Comeau-Watson" w:date="2015-12-13T02:45:00Z">
        <w:r w:rsidR="00092DDA">
          <w:t xml:space="preserve">or allergies </w:t>
        </w:r>
      </w:ins>
      <w:r>
        <w:t>are caused by their environment</w:t>
      </w:r>
      <w:proofErr w:type="gramEnd"/>
      <w:r>
        <w:t xml:space="preserve">. Although </w:t>
      </w:r>
      <w:proofErr w:type="spellStart"/>
      <w:r>
        <w:t>Frenchies</w:t>
      </w:r>
      <w:proofErr w:type="spellEnd"/>
      <w:r>
        <w:t xml:space="preserve"> are not the </w:t>
      </w:r>
      <w:r w:rsidR="006B2E40">
        <w:t xml:space="preserve">most allergic breed (surprisingly Labrador Retrievers hold that distinction), they can be allergic to pollen and even grass!  Please consult with your veterinarian if your French </w:t>
      </w:r>
      <w:proofErr w:type="gramStart"/>
      <w:r w:rsidR="006B2E40">
        <w:t>Bulldog</w:t>
      </w:r>
      <w:proofErr w:type="gramEnd"/>
      <w:r w:rsidR="006B2E40">
        <w:t xml:space="preserve"> shows any signs of allergies.</w:t>
      </w:r>
      <w:r>
        <w:t xml:space="preserve"> </w:t>
      </w:r>
    </w:p>
    <w:p w14:paraId="2B9B6690" w14:textId="21CFC8A6" w:rsidR="00E67A7B" w:rsidRDefault="00C86C62" w:rsidP="00E67A7B">
      <w:pPr>
        <w:spacing w:line="320" w:lineRule="exact"/>
      </w:pPr>
      <w:r>
        <w:t>FRENCH BULLDOG TEMPERAMENT</w:t>
      </w:r>
    </w:p>
    <w:p w14:paraId="03BA6C0C" w14:textId="77777777" w:rsidR="00E67A7B" w:rsidRDefault="00E67A7B" w:rsidP="00E67A7B">
      <w:pPr>
        <w:spacing w:line="320" w:lineRule="exact"/>
      </w:pPr>
      <w:r>
        <w:t>Breeding for temperament is as important to an ethical, responsible breeder as breeding for physical health. No one wants an unbalanced dog.</w:t>
      </w:r>
    </w:p>
    <w:p w14:paraId="02239F1A" w14:textId="77777777" w:rsidR="00E67A7B" w:rsidRDefault="00E67A7B" w:rsidP="00E67A7B">
      <w:pPr>
        <w:spacing w:line="320" w:lineRule="exact"/>
      </w:pPr>
    </w:p>
    <w:p w14:paraId="5A7A0D85" w14:textId="642F4F25" w:rsidR="00C86C62" w:rsidRDefault="00E67A7B" w:rsidP="00E67A7B">
      <w:pPr>
        <w:spacing w:line="320" w:lineRule="exact"/>
      </w:pPr>
      <w:r>
        <w:t>French Bulldogs are known for their sunny, happy and silly personalities. They are very playful and love their families with a passion.</w:t>
      </w:r>
    </w:p>
    <w:p w14:paraId="6806B3DF" w14:textId="77777777" w:rsidR="00E67A7B" w:rsidRDefault="00E67A7B" w:rsidP="00E67A7B">
      <w:pPr>
        <w:spacing w:line="320" w:lineRule="exact"/>
      </w:pPr>
    </w:p>
    <w:p w14:paraId="05FC362E" w14:textId="29E5977B" w:rsidR="00E67A7B" w:rsidRDefault="00E67A7B" w:rsidP="00E67A7B">
      <w:pPr>
        <w:spacing w:line="320" w:lineRule="exact"/>
      </w:pPr>
      <w:r>
        <w:t xml:space="preserve">Don’t expect your French </w:t>
      </w:r>
      <w:proofErr w:type="gramStart"/>
      <w:r>
        <w:t>Bulldog</w:t>
      </w:r>
      <w:proofErr w:type="gramEnd"/>
      <w:r>
        <w:t xml:space="preserve"> to make a good guard dog. Although they are not prone to barking, they may bark briefly to let you know there is someone at the door, or in play. But in many cases, a </w:t>
      </w:r>
      <w:proofErr w:type="spellStart"/>
      <w:r>
        <w:t>Frenchie</w:t>
      </w:r>
      <w:proofErr w:type="spellEnd"/>
      <w:r>
        <w:t xml:space="preserve"> will ask anyone to let them lick their face, get </w:t>
      </w:r>
      <w:proofErr w:type="spellStart"/>
      <w:r>
        <w:t>apat</w:t>
      </w:r>
      <w:proofErr w:type="spellEnd"/>
      <w:r>
        <w:t xml:space="preserve"> and even a belly rub!</w:t>
      </w:r>
    </w:p>
    <w:p w14:paraId="24E294D8" w14:textId="77777777" w:rsidR="00E67A7B" w:rsidRDefault="00E67A7B" w:rsidP="00E67A7B">
      <w:pPr>
        <w:spacing w:line="320" w:lineRule="exact"/>
      </w:pPr>
    </w:p>
    <w:p w14:paraId="2374EBC0" w14:textId="221C9011" w:rsidR="00E67A7B" w:rsidRDefault="00E67A7B" w:rsidP="00E67A7B">
      <w:pPr>
        <w:spacing w:line="320" w:lineRule="exact"/>
      </w:pPr>
      <w:r>
        <w:t xml:space="preserve">French Bulldogs can be stubborn, like many bulldog breeds, and sometimes </w:t>
      </w:r>
      <w:proofErr w:type="gramStart"/>
      <w:r>
        <w:t>house training</w:t>
      </w:r>
      <w:proofErr w:type="gramEnd"/>
      <w:r>
        <w:t xml:space="preserve"> can take a little longer than with other breeds. Patience, positive reinforcement and routine are crucial to successful house training, for your </w:t>
      </w:r>
      <w:proofErr w:type="spellStart"/>
      <w:r>
        <w:t>Frenchie</w:t>
      </w:r>
      <w:proofErr w:type="spellEnd"/>
      <w:r>
        <w:t>, and it should start as soon as possible.</w:t>
      </w:r>
    </w:p>
    <w:p w14:paraId="3B515C4D" w14:textId="77777777" w:rsidR="00E67A7B" w:rsidRDefault="00E67A7B" w:rsidP="00E67A7B">
      <w:pPr>
        <w:spacing w:line="320" w:lineRule="exact"/>
      </w:pPr>
    </w:p>
    <w:p w14:paraId="3B4EC134" w14:textId="19858AC2" w:rsidR="00E67A7B" w:rsidRDefault="00E67A7B" w:rsidP="00E67A7B">
      <w:pPr>
        <w:spacing w:line="320" w:lineRule="exact"/>
      </w:pPr>
      <w:r>
        <w:t>Yes, sometimes hyperactive, dominant and even aggressive French Bulldogs are born; but it is crucial to buy from a breeder that makes breeding for temperament a top priority with their dogs.</w:t>
      </w:r>
      <w:ins w:id="103" w:author="B Comeau-Watson" w:date="2015-12-13T02:24:00Z">
        <w:r w:rsidR="00AA6903">
          <w:t xml:space="preserve"> </w:t>
        </w:r>
      </w:ins>
    </w:p>
    <w:p w14:paraId="166A4E83" w14:textId="77777777" w:rsidR="005F7F25" w:rsidRDefault="005F7F25" w:rsidP="00E753A2">
      <w:pPr>
        <w:spacing w:line="320" w:lineRule="exact"/>
      </w:pPr>
    </w:p>
    <w:p w14:paraId="0BF7A024" w14:textId="3BF01B56" w:rsidR="005F7F25" w:rsidDel="00553C81" w:rsidRDefault="00856554" w:rsidP="00E753A2">
      <w:pPr>
        <w:spacing w:line="320" w:lineRule="exact"/>
        <w:rPr>
          <w:del w:id="104" w:author="B Comeau-Watson" w:date="2015-12-13T02:46:00Z"/>
        </w:rPr>
      </w:pPr>
      <w:ins w:id="105" w:author="B Comeau-Watson" w:date="2015-12-13T15:20:00Z">
        <w:r>
          <w:t xml:space="preserve">French Bulldogs are NOT backyard dogs to be left tied up and forgotten. They will suffer both mentally and physically. </w:t>
        </w:r>
        <w:proofErr w:type="spellStart"/>
        <w:r>
          <w:t>Frenchies</w:t>
        </w:r>
        <w:proofErr w:type="spellEnd"/>
        <w:r>
          <w:t xml:space="preserve"> were bred to be companion dogs, and they do not do well if left alone for long periods of time.</w:t>
        </w:r>
      </w:ins>
    </w:p>
    <w:p w14:paraId="546DEC23" w14:textId="77777777" w:rsidR="00553C81" w:rsidRDefault="00553C81" w:rsidP="00E753A2">
      <w:pPr>
        <w:spacing w:line="320" w:lineRule="exact"/>
        <w:rPr>
          <w:ins w:id="106" w:author="B Comeau-Watson" w:date="2015-12-13T15:22:00Z"/>
        </w:rPr>
      </w:pPr>
    </w:p>
    <w:p w14:paraId="1808E677" w14:textId="77777777" w:rsidR="00553C81" w:rsidRDefault="00553C81" w:rsidP="00E753A2">
      <w:pPr>
        <w:spacing w:line="320" w:lineRule="exact"/>
        <w:rPr>
          <w:ins w:id="107" w:author="B Comeau-Watson" w:date="2015-12-13T15:22:00Z"/>
        </w:rPr>
      </w:pPr>
    </w:p>
    <w:p w14:paraId="287E1E5A" w14:textId="095F223D" w:rsidR="00553C81" w:rsidRDefault="00553C81" w:rsidP="00E753A2">
      <w:pPr>
        <w:spacing w:line="320" w:lineRule="exact"/>
        <w:rPr>
          <w:ins w:id="108" w:author="B Comeau-Watson" w:date="2015-12-13T15:22:00Z"/>
        </w:rPr>
      </w:pPr>
      <w:ins w:id="109" w:author="B Comeau-Watson" w:date="2015-12-13T15:22:00Z">
        <w:r>
          <w:t>If left outdoors all the time, they will also suffer physically from the extreme heat and cold. They have thin coats, and are very susceptible to the heat, humidity and cold.</w:t>
        </w:r>
      </w:ins>
    </w:p>
    <w:p w14:paraId="35C73DF3" w14:textId="77777777" w:rsidR="005F7F25" w:rsidRDefault="005F7F25" w:rsidP="00E753A2">
      <w:pPr>
        <w:spacing w:line="320" w:lineRule="exact"/>
        <w:sectPr w:rsidR="005F7F25" w:rsidSect="00304B98">
          <w:pgSz w:w="12240" w:h="15840"/>
          <w:pgMar w:top="1224" w:right="1526" w:bottom="1440" w:left="1526" w:header="562" w:footer="562" w:gutter="0"/>
          <w:cols w:space="708"/>
          <w:docGrid w:linePitch="326"/>
        </w:sectPr>
      </w:pPr>
    </w:p>
    <w:p w14:paraId="2435665E" w14:textId="13CD3EEB" w:rsidR="00747B5A" w:rsidDel="00092DDA" w:rsidRDefault="00747B5A" w:rsidP="00E753A2">
      <w:pPr>
        <w:spacing w:line="320" w:lineRule="exact"/>
        <w:rPr>
          <w:del w:id="110" w:author="B Comeau-Watson" w:date="2015-12-13T02:46:00Z"/>
        </w:rPr>
      </w:pPr>
    </w:p>
    <w:p w14:paraId="2121E534" w14:textId="48443CDA" w:rsidR="00A94EE6" w:rsidRDefault="00C13921">
      <w:r>
        <w:t xml:space="preserve">3) </w:t>
      </w:r>
      <w:r w:rsidR="009C6641">
        <w:t>OUR DOGS</w:t>
      </w:r>
      <w:r>
        <w:t xml:space="preserve"> </w:t>
      </w:r>
    </w:p>
    <w:p w14:paraId="5CDE955D" w14:textId="77777777" w:rsidR="009C6641" w:rsidRDefault="009C6641"/>
    <w:p w14:paraId="505C51FF" w14:textId="77777777" w:rsidR="006B2E40" w:rsidRDefault="006B2E40">
      <w:r>
        <w:t>After falling in love with the breed, we spent years researching pedigrees, health, performance and conformation before buying our French Bulldogs that make up our family.  We have gone as far away as Moscow (</w:t>
      </w:r>
      <w:proofErr w:type="spellStart"/>
      <w:r>
        <w:t>A’Vigdors</w:t>
      </w:r>
      <w:proofErr w:type="spellEnd"/>
      <w:r>
        <w:t>) and Poland (</w:t>
      </w:r>
      <w:proofErr w:type="spellStart"/>
      <w:r>
        <w:t>Pontifex</w:t>
      </w:r>
      <w:proofErr w:type="spellEnd"/>
      <w:r>
        <w:t xml:space="preserve"> Maximus) as well as California to find our foundation </w:t>
      </w:r>
      <w:proofErr w:type="spellStart"/>
      <w:r>
        <w:t>Frenchies</w:t>
      </w:r>
      <w:proofErr w:type="spellEnd"/>
      <w:r>
        <w:t>.</w:t>
      </w:r>
    </w:p>
    <w:p w14:paraId="3E94172B" w14:textId="77777777" w:rsidR="006B2E40" w:rsidRDefault="006B2E40"/>
    <w:p w14:paraId="585CE394" w14:textId="5508CB69" w:rsidR="009C6641" w:rsidRDefault="009C6641">
      <w:pPr>
        <w:rPr>
          <w:ins w:id="111" w:author="B Comeau-Watson" w:date="2015-12-13T02:00:00Z"/>
        </w:rPr>
      </w:pPr>
      <w:r>
        <w:t xml:space="preserve">Our French Bulldogs are shown </w:t>
      </w:r>
      <w:r w:rsidR="006B2E40">
        <w:t xml:space="preserve">occasionally </w:t>
      </w:r>
      <w:r>
        <w:t xml:space="preserve">in Canada and the US. We’re very excited that </w:t>
      </w:r>
      <w:proofErr w:type="spellStart"/>
      <w:ins w:id="112" w:author="B Comeau-Watson" w:date="2015-12-13T15:24:00Z">
        <w:r w:rsidR="00553C81">
          <w:t>Stoli</w:t>
        </w:r>
        <w:proofErr w:type="spellEnd"/>
        <w:r w:rsidR="00553C81">
          <w:t xml:space="preserve">, </w:t>
        </w:r>
      </w:ins>
      <w:proofErr w:type="spellStart"/>
      <w:r>
        <w:t>Bullseye</w:t>
      </w:r>
      <w:proofErr w:type="spellEnd"/>
      <w:r>
        <w:t xml:space="preserve"> and Harriet </w:t>
      </w:r>
      <w:del w:id="113" w:author="B Comeau-Watson" w:date="2015-12-13T15:24:00Z">
        <w:r w:rsidDel="00553C81">
          <w:delText>are working towards their AKC Championships</w:delText>
        </w:r>
      </w:del>
      <w:ins w:id="114" w:author="B Comeau-Watson" w:date="2015-12-13T15:24:00Z">
        <w:r w:rsidR="00553C81">
          <w:t>all have their Canadian Championships</w:t>
        </w:r>
      </w:ins>
      <w:r>
        <w:t>.</w:t>
      </w:r>
    </w:p>
    <w:p w14:paraId="25476953" w14:textId="77777777" w:rsidR="000058DE" w:rsidRDefault="000058DE">
      <w:pPr>
        <w:rPr>
          <w:ins w:id="115" w:author="B Comeau-Watson" w:date="2015-12-13T02:00:00Z"/>
        </w:rPr>
      </w:pPr>
    </w:p>
    <w:p w14:paraId="3FA06C25" w14:textId="516BEFCA" w:rsidR="000058DE" w:rsidRDefault="00553C81">
      <w:ins w:id="116" w:author="B Comeau-Watson" w:date="2015-12-13T02:00:00Z">
        <w:r>
          <w:t>P</w:t>
        </w:r>
        <w:r w:rsidR="000058DE">
          <w:t xml:space="preserve">edigrees </w:t>
        </w:r>
      </w:ins>
      <w:ins w:id="117" w:author="B Comeau-Watson" w:date="2015-12-13T15:25:00Z">
        <w:r>
          <w:t xml:space="preserve">are </w:t>
        </w:r>
      </w:ins>
      <w:ins w:id="118" w:author="B Comeau-Watson" w:date="2015-12-13T02:00:00Z">
        <w:r w:rsidR="000058DE">
          <w:t>available upon request.</w:t>
        </w:r>
      </w:ins>
    </w:p>
    <w:p w14:paraId="6A1496AE" w14:textId="77777777" w:rsidR="00D308FC" w:rsidRDefault="00D308FC"/>
    <w:p w14:paraId="28AFC7B8" w14:textId="49A9812F" w:rsidR="00D308FC" w:rsidRDefault="00FF39FE">
      <w:r>
        <w:t>“</w:t>
      </w:r>
      <w:r w:rsidR="00D308FC">
        <w:t>Bella</w:t>
      </w:r>
      <w:r>
        <w:t>”</w:t>
      </w:r>
    </w:p>
    <w:p w14:paraId="7A8DB7AE" w14:textId="0BB549C3" w:rsidR="00D308FC" w:rsidRDefault="00D308FC">
      <w:proofErr w:type="spellStart"/>
      <w:r>
        <w:t>Robobull</w:t>
      </w:r>
      <w:proofErr w:type="spellEnd"/>
      <w:r>
        <w:t xml:space="preserve"> </w:t>
      </w:r>
      <w:proofErr w:type="spellStart"/>
      <w:r>
        <w:t>Fabelhaft</w:t>
      </w:r>
      <w:proofErr w:type="spellEnd"/>
      <w:r>
        <w:t xml:space="preserve"> Lil Boo Peep</w:t>
      </w:r>
    </w:p>
    <w:p w14:paraId="2646F86E" w14:textId="094A9CBB" w:rsidR="00D308FC" w:rsidRDefault="002E494C">
      <w:proofErr w:type="spellStart"/>
      <w:r>
        <w:t>Justameres</w:t>
      </w:r>
      <w:proofErr w:type="spellEnd"/>
      <w:r w:rsidR="00D308FC">
        <w:t xml:space="preserve"> Golden Buddha</w:t>
      </w:r>
      <w:r>
        <w:t xml:space="preserve"> of </w:t>
      </w:r>
      <w:proofErr w:type="spellStart"/>
      <w:r>
        <w:t>Fabelhaft</w:t>
      </w:r>
      <w:proofErr w:type="spellEnd"/>
      <w:r w:rsidR="00D308FC">
        <w:t xml:space="preserve"> X </w:t>
      </w:r>
      <w:proofErr w:type="spellStart"/>
      <w:r w:rsidR="00D308FC">
        <w:t>Xclusiv</w:t>
      </w:r>
      <w:r>
        <w:t>e</w:t>
      </w:r>
      <w:proofErr w:type="spellEnd"/>
      <w:r w:rsidR="00D308FC">
        <w:t xml:space="preserve"> de la </w:t>
      </w:r>
      <w:proofErr w:type="spellStart"/>
      <w:r w:rsidR="00D308FC">
        <w:t>Parure</w:t>
      </w:r>
      <w:proofErr w:type="spellEnd"/>
    </w:p>
    <w:p w14:paraId="7828A697" w14:textId="569C0FB6" w:rsidR="007B3497" w:rsidDel="000058DE" w:rsidRDefault="005C19CF">
      <w:pPr>
        <w:rPr>
          <w:del w:id="119" w:author="B Comeau-Watson" w:date="2015-12-13T01:56:00Z"/>
        </w:rPr>
      </w:pPr>
      <w:del w:id="120" w:author="B Comeau-Watson" w:date="2015-12-13T01:56:00Z">
        <w:r w:rsidDel="000058DE">
          <w:fldChar w:fldCharType="begin"/>
        </w:r>
        <w:r w:rsidDel="000058DE">
          <w:delInstrText xml:space="preserve"> HYPERLINK "http://ingrus.net/frbull/en/details.php?id=9720&amp;gens=6" </w:delInstrText>
        </w:r>
        <w:r w:rsidDel="000058DE">
          <w:fldChar w:fldCharType="separate"/>
        </w:r>
        <w:r w:rsidR="007B3497" w:rsidRPr="00CB0946" w:rsidDel="000058DE">
          <w:rPr>
            <w:rStyle w:val="Hyperlink"/>
          </w:rPr>
          <w:delText>http://ingrus.net/frbull/en/details.php?id=9720&amp;gens=6</w:delText>
        </w:r>
        <w:r w:rsidDel="000058DE">
          <w:rPr>
            <w:rStyle w:val="Hyperlink"/>
          </w:rPr>
          <w:fldChar w:fldCharType="end"/>
        </w:r>
      </w:del>
    </w:p>
    <w:p w14:paraId="5BAEA384" w14:textId="77777777" w:rsidR="007B3497" w:rsidRDefault="007B3497"/>
    <w:p w14:paraId="49C4BDAC" w14:textId="768E7A01" w:rsidR="005C19CF" w:rsidRDefault="005C19CF" w:rsidP="005C19CF">
      <w:pPr>
        <w:rPr>
          <w:ins w:id="121" w:author="B Comeau-Watson" w:date="2015-12-13T01:56:00Z"/>
        </w:rPr>
      </w:pPr>
      <w:ins w:id="122" w:author="B Comeau-Watson" w:date="2015-12-13T01:34:00Z">
        <w:r>
          <w:t xml:space="preserve">Bella, at the ripe old age of 13.5 years old, is the ‘Grand Dame’ of the Force Majeure French </w:t>
        </w:r>
        <w:proofErr w:type="gramStart"/>
        <w:r>
          <w:t>Bulldog</w:t>
        </w:r>
        <w:proofErr w:type="gramEnd"/>
        <w:r>
          <w:t xml:space="preserve"> clan.</w:t>
        </w:r>
      </w:ins>
      <w:ins w:id="123" w:author="B Comeau-Watson" w:date="2015-12-13T01:35:00Z">
        <w:r>
          <w:t xml:space="preserve">  Like any senior, she has slowed down and has a few aches and pains, including arthritis, but she still loves to play with puppies and </w:t>
        </w:r>
      </w:ins>
      <w:ins w:id="124" w:author="B Comeau-Watson" w:date="2015-12-13T01:36:00Z">
        <w:r>
          <w:t>n</w:t>
        </w:r>
      </w:ins>
      <w:ins w:id="125" w:author="B Comeau-Watson" w:date="2015-12-13T01:35:00Z">
        <w:r>
          <w:t xml:space="preserve">anny them.  Her </w:t>
        </w:r>
        <w:proofErr w:type="spellStart"/>
        <w:r>
          <w:t>favourite</w:t>
        </w:r>
        <w:proofErr w:type="spellEnd"/>
        <w:r>
          <w:t xml:space="preserve"> thing, aside from </w:t>
        </w:r>
      </w:ins>
      <w:ins w:id="126" w:author="B Comeau-Watson" w:date="2015-12-13T01:36:00Z">
        <w:r>
          <w:t>rolling on her back and watching the world upside down, is to look longingly at anything you have to eat and try to hypnotize you into giving her some.</w:t>
        </w:r>
      </w:ins>
    </w:p>
    <w:p w14:paraId="3C139E0C" w14:textId="77777777" w:rsidR="000058DE" w:rsidRDefault="000058DE" w:rsidP="005C19CF">
      <w:pPr>
        <w:rPr>
          <w:ins w:id="127" w:author="B Comeau-Watson" w:date="2015-12-13T01:56:00Z"/>
        </w:rPr>
      </w:pPr>
    </w:p>
    <w:p w14:paraId="57A2FF89" w14:textId="42FD7E41" w:rsidR="000058DE" w:rsidRDefault="000058DE" w:rsidP="005C19CF">
      <w:pPr>
        <w:rPr>
          <w:ins w:id="128" w:author="B Comeau-Watson" w:date="2015-12-13T01:34:00Z"/>
        </w:rPr>
      </w:pPr>
      <w:ins w:id="129" w:author="B Comeau-Watson" w:date="2015-12-13T01:56:00Z">
        <w:r>
          <w:t xml:space="preserve"> Bella’s brother from the same litter, </w:t>
        </w:r>
      </w:ins>
      <w:ins w:id="130" w:author="B Comeau-Watson" w:date="2015-12-13T01:59:00Z">
        <w:r>
          <w:t xml:space="preserve">AKC and CKC </w:t>
        </w:r>
      </w:ins>
      <w:ins w:id="131" w:author="B Comeau-Watson" w:date="2015-12-13T01:57:00Z">
        <w:r>
          <w:t xml:space="preserve">Grand Champion </w:t>
        </w:r>
      </w:ins>
      <w:ins w:id="132" w:author="B Comeau-Watson" w:date="2015-12-13T01:56:00Z">
        <w:r>
          <w:t>“</w:t>
        </w:r>
        <w:proofErr w:type="spellStart"/>
        <w:r>
          <w:t>Robobul</w:t>
        </w:r>
        <w:proofErr w:type="spellEnd"/>
        <w:r>
          <w:t xml:space="preserve"> </w:t>
        </w:r>
        <w:proofErr w:type="spellStart"/>
        <w:r>
          <w:t>Fabelhaft</w:t>
        </w:r>
        <w:proofErr w:type="spellEnd"/>
        <w:r>
          <w:t xml:space="preserve"> Inferno” aka “Dante”</w:t>
        </w:r>
      </w:ins>
      <w:ins w:id="133" w:author="B Comeau-Watson" w:date="2015-12-13T01:57:00Z">
        <w:r>
          <w:t xml:space="preserve"> </w:t>
        </w:r>
      </w:ins>
      <w:ins w:id="134" w:author="B Comeau-Watson" w:date="2015-12-13T01:59:00Z">
        <w:r>
          <w:t>had</w:t>
        </w:r>
      </w:ins>
      <w:ins w:id="135" w:author="B Comeau-Watson" w:date="2015-12-13T01:57:00Z">
        <w:r>
          <w:t xml:space="preserve"> </w:t>
        </w:r>
      </w:ins>
      <w:ins w:id="136" w:author="B Comeau-Watson" w:date="2015-12-13T01:59:00Z">
        <w:r>
          <w:t>an</w:t>
        </w:r>
      </w:ins>
      <w:ins w:id="137" w:author="B Comeau-Watson" w:date="2015-12-13T01:57:00Z">
        <w:r>
          <w:t xml:space="preserve"> incredible show career </w:t>
        </w:r>
      </w:ins>
      <w:ins w:id="138" w:author="B Comeau-Watson" w:date="2015-12-13T01:59:00Z">
        <w:r>
          <w:t xml:space="preserve">and </w:t>
        </w:r>
      </w:ins>
      <w:ins w:id="139" w:author="B Comeau-Watson" w:date="2015-12-13T01:57:00Z">
        <w:r>
          <w:t xml:space="preserve">was an outstanding </w:t>
        </w:r>
      </w:ins>
      <w:ins w:id="140" w:author="B Comeau-Watson" w:date="2015-12-13T01:59:00Z">
        <w:r>
          <w:t xml:space="preserve">and </w:t>
        </w:r>
        <w:proofErr w:type="spellStart"/>
        <w:r>
          <w:t>prepotent</w:t>
        </w:r>
        <w:proofErr w:type="spellEnd"/>
        <w:r>
          <w:t xml:space="preserve"> </w:t>
        </w:r>
      </w:ins>
      <w:ins w:id="141" w:author="B Comeau-Watson" w:date="2015-12-13T01:57:00Z">
        <w:r>
          <w:t xml:space="preserve">stud </w:t>
        </w:r>
        <w:proofErr w:type="gramStart"/>
        <w:r>
          <w:t>who</w:t>
        </w:r>
        <w:proofErr w:type="gramEnd"/>
        <w:r>
          <w:t xml:space="preserve"> produced </w:t>
        </w:r>
      </w:ins>
      <w:ins w:id="142" w:author="B Comeau-Watson" w:date="2015-12-13T02:00:00Z">
        <w:r>
          <w:t>many outstanding</w:t>
        </w:r>
      </w:ins>
      <w:ins w:id="143" w:author="B Comeau-Watson" w:date="2015-12-13T01:57:00Z">
        <w:r>
          <w:t xml:space="preserve"> Champions and Grand Champions</w:t>
        </w:r>
      </w:ins>
      <w:ins w:id="144" w:author="B Comeau-Watson" w:date="2015-12-13T02:00:00Z">
        <w:r>
          <w:t>.</w:t>
        </w:r>
      </w:ins>
      <w:ins w:id="145" w:author="B Comeau-Watson" w:date="2015-12-13T01:58:00Z">
        <w:r>
          <w:t xml:space="preserve"> </w:t>
        </w:r>
      </w:ins>
    </w:p>
    <w:p w14:paraId="6665F1DD" w14:textId="77777777" w:rsidR="005C19CF" w:rsidRDefault="005C19CF"/>
    <w:p w14:paraId="6FFCA14B" w14:textId="77777777" w:rsidR="005C19CF" w:rsidRDefault="005C19CF"/>
    <w:p w14:paraId="3814D713" w14:textId="4FC1EFD6" w:rsidR="00D308FC" w:rsidRDefault="00FF39FE">
      <w:r>
        <w:t>“</w:t>
      </w:r>
      <w:proofErr w:type="spellStart"/>
      <w:r w:rsidR="00D308FC">
        <w:t>Stoli</w:t>
      </w:r>
      <w:proofErr w:type="spellEnd"/>
      <w:r>
        <w:t>”</w:t>
      </w:r>
    </w:p>
    <w:p w14:paraId="128BC594" w14:textId="6E9DF0A0" w:rsidR="00D308FC" w:rsidRDefault="00D308FC">
      <w:r>
        <w:t xml:space="preserve">CH </w:t>
      </w:r>
      <w:proofErr w:type="spellStart"/>
      <w:r>
        <w:t>A’Vigdors</w:t>
      </w:r>
      <w:proofErr w:type="spellEnd"/>
      <w:r>
        <w:t xml:space="preserve"> Idem Per Idem</w:t>
      </w:r>
    </w:p>
    <w:p w14:paraId="757A793F" w14:textId="6EF86167" w:rsidR="00D308FC" w:rsidRDefault="008A19D7">
      <w:ins w:id="146" w:author="B Comeau-Watson" w:date="2015-12-13T02:14:00Z">
        <w:r>
          <w:t xml:space="preserve">International Champion </w:t>
        </w:r>
      </w:ins>
      <w:r w:rsidR="00D308FC">
        <w:t xml:space="preserve">Flaubert de la </w:t>
      </w:r>
      <w:proofErr w:type="spellStart"/>
      <w:r w:rsidR="00D308FC">
        <w:t>Parure</w:t>
      </w:r>
      <w:proofErr w:type="spellEnd"/>
      <w:r w:rsidR="00D308FC">
        <w:t xml:space="preserve"> </w:t>
      </w:r>
      <w:del w:id="147" w:author="B Comeau-Watson" w:date="2015-12-13T02:15:00Z">
        <w:r w:rsidR="00D308FC" w:rsidDel="008A19D7">
          <w:delText>X</w:delText>
        </w:r>
      </w:del>
      <w:ins w:id="148" w:author="B Comeau-Watson" w:date="2015-12-13T02:14:00Z">
        <w:r>
          <w:t xml:space="preserve"> International Champion and Best in Show Specialty winner</w:t>
        </w:r>
      </w:ins>
      <w:r w:rsidR="00D308FC">
        <w:t xml:space="preserve"> </w:t>
      </w:r>
      <w:del w:id="149" w:author="B Comeau-Watson" w:date="2015-12-13T02:14:00Z">
        <w:r w:rsidR="00D308FC" w:rsidDel="008A19D7">
          <w:delText xml:space="preserve">A’vigdors </w:delText>
        </w:r>
      </w:del>
      <w:proofErr w:type="spellStart"/>
      <w:ins w:id="150" w:author="B Comeau-Watson" w:date="2015-12-13T02:14:00Z">
        <w:r>
          <w:t>A’Vigdors</w:t>
        </w:r>
        <w:proofErr w:type="spellEnd"/>
        <w:r>
          <w:t xml:space="preserve"> </w:t>
        </w:r>
      </w:ins>
      <w:r w:rsidR="00D308FC">
        <w:t>Expression</w:t>
      </w:r>
    </w:p>
    <w:p w14:paraId="7BE4B234" w14:textId="6E5A8260" w:rsidR="00D308FC" w:rsidDel="000058DE" w:rsidRDefault="005C19CF">
      <w:pPr>
        <w:rPr>
          <w:del w:id="151" w:author="B Comeau-Watson" w:date="2015-12-13T01:55:00Z"/>
        </w:rPr>
      </w:pPr>
      <w:del w:id="152" w:author="B Comeau-Watson" w:date="2015-12-13T01:55:00Z">
        <w:r w:rsidDel="000058DE">
          <w:fldChar w:fldCharType="begin"/>
        </w:r>
        <w:r w:rsidDel="000058DE">
          <w:delInstrText xml:space="preserve"> HYPERLINK "http://ingrus.net/frbull/en/details.php?id=9717&amp;gens=6" </w:delInstrText>
        </w:r>
        <w:r w:rsidDel="000058DE">
          <w:fldChar w:fldCharType="separate"/>
        </w:r>
        <w:r w:rsidR="007B3497" w:rsidRPr="00CB0946" w:rsidDel="000058DE">
          <w:rPr>
            <w:rStyle w:val="Hyperlink"/>
          </w:rPr>
          <w:delText>http://ingrus.net/frbull/en/details.php?id=9717&amp;gens=6</w:delText>
        </w:r>
        <w:r w:rsidDel="000058DE">
          <w:rPr>
            <w:rStyle w:val="Hyperlink"/>
          </w:rPr>
          <w:fldChar w:fldCharType="end"/>
        </w:r>
      </w:del>
    </w:p>
    <w:p w14:paraId="32D5A4B4" w14:textId="77777777" w:rsidR="007B3497" w:rsidRDefault="007B3497">
      <w:pPr>
        <w:rPr>
          <w:ins w:id="153" w:author="B Comeau-Watson" w:date="2015-12-13T01:37:00Z"/>
        </w:rPr>
      </w:pPr>
    </w:p>
    <w:p w14:paraId="048D8BDC" w14:textId="653A83B3" w:rsidR="005C19CF" w:rsidRDefault="005C19CF">
      <w:pPr>
        <w:rPr>
          <w:ins w:id="154" w:author="B Comeau-Watson" w:date="2015-12-13T01:41:00Z"/>
        </w:rPr>
      </w:pPr>
      <w:ins w:id="155" w:author="B Comeau-Watson" w:date="2015-12-13T01:37:00Z">
        <w:r>
          <w:t xml:space="preserve">After </w:t>
        </w:r>
      </w:ins>
      <w:ins w:id="156" w:author="B Comeau-Watson" w:date="2015-12-13T01:43:00Z">
        <w:r w:rsidR="00C50239">
          <w:t>extensive</w:t>
        </w:r>
      </w:ins>
      <w:ins w:id="157" w:author="B Comeau-Watson" w:date="2015-12-13T01:37:00Z">
        <w:r>
          <w:t xml:space="preserve"> pedigree research for not only great looks, championship bloodlines and health, we brought </w:t>
        </w:r>
        <w:proofErr w:type="spellStart"/>
        <w:r>
          <w:t>Stoli</w:t>
        </w:r>
        <w:proofErr w:type="spellEnd"/>
        <w:r>
          <w:t xml:space="preserve"> over from Russia from one of Europe</w:t>
        </w:r>
      </w:ins>
      <w:ins w:id="158" w:author="B Comeau-Watson" w:date="2015-12-13T01:38:00Z">
        <w:r>
          <w:t xml:space="preserve">’s top kennels, </w:t>
        </w:r>
        <w:proofErr w:type="spellStart"/>
        <w:r>
          <w:t>A’Vigdors</w:t>
        </w:r>
        <w:proofErr w:type="spellEnd"/>
        <w:r>
          <w:t>, in 2008.</w:t>
        </w:r>
      </w:ins>
      <w:ins w:id="159" w:author="B Comeau-Watson" w:date="2015-12-13T01:41:00Z">
        <w:r>
          <w:t xml:space="preserve">  </w:t>
        </w:r>
      </w:ins>
    </w:p>
    <w:p w14:paraId="0B2F4D36" w14:textId="77777777" w:rsidR="005C19CF" w:rsidRDefault="005C19CF">
      <w:pPr>
        <w:rPr>
          <w:ins w:id="160" w:author="B Comeau-Watson" w:date="2015-12-13T01:41:00Z"/>
        </w:rPr>
      </w:pPr>
    </w:p>
    <w:p w14:paraId="52EB61B6" w14:textId="67083650" w:rsidR="005C19CF" w:rsidRDefault="005C19CF">
      <w:pPr>
        <w:rPr>
          <w:ins w:id="161" w:author="B Comeau-Watson" w:date="2015-12-13T01:38:00Z"/>
        </w:rPr>
      </w:pPr>
      <w:proofErr w:type="spellStart"/>
      <w:ins w:id="162" w:author="B Comeau-Watson" w:date="2015-12-13T01:41:00Z">
        <w:r>
          <w:t>A’Vigdors</w:t>
        </w:r>
        <w:proofErr w:type="spellEnd"/>
        <w:r>
          <w:t xml:space="preserve"> dogs have won multiple Best in Shows, Best in Specialty Shows</w:t>
        </w:r>
      </w:ins>
      <w:ins w:id="163" w:author="B Comeau-Watson" w:date="2015-12-13T01:42:00Z">
        <w:r>
          <w:t xml:space="preserve"> </w:t>
        </w:r>
        <w:proofErr w:type="gramStart"/>
        <w:r>
          <w:t xml:space="preserve">internationally </w:t>
        </w:r>
      </w:ins>
      <w:ins w:id="164" w:author="B Comeau-Watson" w:date="2015-12-13T01:41:00Z">
        <w:r>
          <w:t xml:space="preserve"> and</w:t>
        </w:r>
        <w:proofErr w:type="gramEnd"/>
        <w:r>
          <w:t xml:space="preserve"> best of Breed at the FCI World Dog Show</w:t>
        </w:r>
      </w:ins>
      <w:ins w:id="165" w:author="B Comeau-Watson" w:date="2015-12-13T01:42:00Z">
        <w:r>
          <w:t xml:space="preserve">, and form the </w:t>
        </w:r>
        <w:r w:rsidR="00C50239">
          <w:t xml:space="preserve">foundation of many successful </w:t>
        </w:r>
        <w:proofErr w:type="spellStart"/>
        <w:r w:rsidR="00C50239">
          <w:t>nand</w:t>
        </w:r>
        <w:proofErr w:type="spellEnd"/>
        <w:r w:rsidR="00C50239">
          <w:t xml:space="preserve"> top winning French Bulldog kennels throughout the world.</w:t>
        </w:r>
      </w:ins>
    </w:p>
    <w:p w14:paraId="0EF5DCDE" w14:textId="77777777" w:rsidR="005C19CF" w:rsidRDefault="005C19CF">
      <w:pPr>
        <w:rPr>
          <w:ins w:id="166" w:author="B Comeau-Watson" w:date="2015-12-13T01:38:00Z"/>
        </w:rPr>
      </w:pPr>
    </w:p>
    <w:p w14:paraId="35B3DE28" w14:textId="5BBF0673" w:rsidR="005C19CF" w:rsidRDefault="005C19CF">
      <w:pPr>
        <w:rPr>
          <w:ins w:id="167" w:author="B Comeau-Watson" w:date="2015-12-13T01:43:00Z"/>
        </w:rPr>
      </w:pPr>
      <w:proofErr w:type="spellStart"/>
      <w:ins w:id="168" w:author="B Comeau-Watson" w:date="2015-12-13T01:38:00Z">
        <w:r>
          <w:t>Stoli</w:t>
        </w:r>
        <w:proofErr w:type="spellEnd"/>
        <w:r>
          <w:t xml:space="preserve"> achieved his Canadian Championship in only 3 weekend</w:t>
        </w:r>
      </w:ins>
      <w:ins w:id="169" w:author="B Comeau-Watson" w:date="2015-12-13T01:40:00Z">
        <w:r>
          <w:t>s</w:t>
        </w:r>
      </w:ins>
      <w:ins w:id="170" w:author="B Comeau-Watson" w:date="2015-12-13T01:38:00Z">
        <w:r>
          <w:t xml:space="preserve"> of lim</w:t>
        </w:r>
      </w:ins>
      <w:ins w:id="171" w:author="B Comeau-Watson" w:date="2015-12-13T01:39:00Z">
        <w:r>
          <w:t>i</w:t>
        </w:r>
      </w:ins>
      <w:ins w:id="172" w:author="B Comeau-Watson" w:date="2015-12-13T01:38:00Z">
        <w:r>
          <w:t>ted showing at the age of two</w:t>
        </w:r>
      </w:ins>
      <w:ins w:id="173" w:author="B Comeau-Watson" w:date="2015-12-13T01:39:00Z">
        <w:r>
          <w:t xml:space="preserve">. Resting on his laurels, </w:t>
        </w:r>
        <w:proofErr w:type="spellStart"/>
        <w:r>
          <w:t>Stoli</w:t>
        </w:r>
        <w:proofErr w:type="spellEnd"/>
        <w:r>
          <w:t xml:space="preserve"> has sired 12 </w:t>
        </w:r>
      </w:ins>
      <w:ins w:id="174" w:author="B Comeau-Watson" w:date="2015-12-13T01:40:00Z">
        <w:r>
          <w:t xml:space="preserve">healthy, gorgeous </w:t>
        </w:r>
      </w:ins>
      <w:ins w:id="175" w:author="B Comeau-Watson" w:date="2015-12-13T01:39:00Z">
        <w:r>
          <w:t>puppies</w:t>
        </w:r>
      </w:ins>
      <w:ins w:id="176" w:author="B Comeau-Watson" w:date="2015-12-13T01:40:00Z">
        <w:r>
          <w:t>, the youngest of which have just turned 3.</w:t>
        </w:r>
      </w:ins>
      <w:ins w:id="177" w:author="B Comeau-Watson" w:date="2015-12-13T01:39:00Z">
        <w:r>
          <w:t xml:space="preserve"> </w:t>
        </w:r>
      </w:ins>
    </w:p>
    <w:p w14:paraId="10DB5002" w14:textId="77777777" w:rsidR="00C50239" w:rsidRDefault="00C50239">
      <w:pPr>
        <w:rPr>
          <w:ins w:id="178" w:author="B Comeau-Watson" w:date="2015-12-13T01:43:00Z"/>
        </w:rPr>
      </w:pPr>
    </w:p>
    <w:p w14:paraId="4899185F" w14:textId="3448BE78" w:rsidR="00C50239" w:rsidRDefault="00C50239">
      <w:ins w:id="179" w:author="B Comeau-Watson" w:date="2015-12-13T01:43:00Z">
        <w:r>
          <w:t xml:space="preserve">As loyal as Lassie, </w:t>
        </w:r>
        <w:proofErr w:type="spellStart"/>
        <w:r>
          <w:t>Stoli</w:t>
        </w:r>
        <w:proofErr w:type="spellEnd"/>
        <w:r>
          <w:t xml:space="preserve"> is devoted to his human mom and loves nothing more than to be by my side.</w:t>
        </w:r>
      </w:ins>
    </w:p>
    <w:p w14:paraId="1CE6C209" w14:textId="77777777" w:rsidR="007B3497" w:rsidRDefault="007B3497"/>
    <w:p w14:paraId="71FC5F6F" w14:textId="7739BFDB" w:rsidR="00D308FC" w:rsidRDefault="00FF39FE">
      <w:r>
        <w:t>“</w:t>
      </w:r>
      <w:r w:rsidR="00D308FC">
        <w:t>Lucy</w:t>
      </w:r>
      <w:r>
        <w:t>”</w:t>
      </w:r>
    </w:p>
    <w:p w14:paraId="79E617A9" w14:textId="4A5BE309" w:rsidR="00D308FC" w:rsidRDefault="00D308FC">
      <w:r>
        <w:t>Li-</w:t>
      </w:r>
      <w:proofErr w:type="spellStart"/>
      <w:r>
        <w:t>Jie’s</w:t>
      </w:r>
      <w:proofErr w:type="spellEnd"/>
      <w:r>
        <w:t xml:space="preserve"> I Love Lucy</w:t>
      </w:r>
    </w:p>
    <w:p w14:paraId="42657C3C" w14:textId="1E73F4A1" w:rsidR="00D308FC" w:rsidRDefault="00FF39FE">
      <w:proofErr w:type="spellStart"/>
      <w:r>
        <w:rPr>
          <w:rFonts w:eastAsia="Times New Roman" w:cs="Times New Roman"/>
        </w:rPr>
        <w:t>Sopianae</w:t>
      </w:r>
      <w:proofErr w:type="spellEnd"/>
      <w:r>
        <w:rPr>
          <w:rFonts w:eastAsia="Times New Roman" w:cs="Times New Roman"/>
        </w:rPr>
        <w:t xml:space="preserve"> Imperator </w:t>
      </w:r>
      <w:proofErr w:type="spellStart"/>
      <w:r>
        <w:rPr>
          <w:rFonts w:eastAsia="Times New Roman" w:cs="Times New Roman"/>
        </w:rPr>
        <w:t>Talsiman</w:t>
      </w:r>
      <w:proofErr w:type="spellEnd"/>
      <w:r>
        <w:rPr>
          <w:rFonts w:eastAsia="Times New Roman" w:cs="Times New Roman"/>
        </w:rPr>
        <w:t xml:space="preserve"> X Li </w:t>
      </w:r>
      <w:proofErr w:type="spellStart"/>
      <w:r>
        <w:rPr>
          <w:rFonts w:eastAsia="Times New Roman" w:cs="Times New Roman"/>
        </w:rPr>
        <w:t>Jie’s</w:t>
      </w:r>
      <w:proofErr w:type="spellEnd"/>
      <w:r>
        <w:rPr>
          <w:rFonts w:eastAsia="Times New Roman" w:cs="Times New Roman"/>
        </w:rPr>
        <w:t xml:space="preserve"> Sailor Moon</w:t>
      </w:r>
    </w:p>
    <w:p w14:paraId="4221B6EC" w14:textId="2D7FC7FB" w:rsidR="00D308FC" w:rsidDel="000058DE" w:rsidRDefault="005C19CF">
      <w:pPr>
        <w:rPr>
          <w:del w:id="180" w:author="B Comeau-Watson" w:date="2015-12-13T01:55:00Z"/>
        </w:rPr>
      </w:pPr>
      <w:del w:id="181" w:author="B Comeau-Watson" w:date="2015-12-13T01:55:00Z">
        <w:r w:rsidDel="000058DE">
          <w:fldChar w:fldCharType="begin"/>
        </w:r>
        <w:r w:rsidDel="000058DE">
          <w:delInstrText xml:space="preserve"> HYPERLINK "http://ingrus.net/frbull/en/details.php?id=9719&amp;gens=6" </w:delInstrText>
        </w:r>
        <w:r w:rsidDel="000058DE">
          <w:fldChar w:fldCharType="separate"/>
        </w:r>
        <w:r w:rsidR="007B3497" w:rsidRPr="00CB0946" w:rsidDel="000058DE">
          <w:rPr>
            <w:rStyle w:val="Hyperlink"/>
          </w:rPr>
          <w:delText>http://ingrus.net/frbull/en/details.php?id=9719&amp;gens=6</w:delText>
        </w:r>
        <w:r w:rsidDel="000058DE">
          <w:rPr>
            <w:rStyle w:val="Hyperlink"/>
          </w:rPr>
          <w:fldChar w:fldCharType="end"/>
        </w:r>
      </w:del>
    </w:p>
    <w:p w14:paraId="7A9F367A" w14:textId="77777777" w:rsidR="007B3497" w:rsidRDefault="007B3497"/>
    <w:p w14:paraId="10D3801E" w14:textId="241F3683" w:rsidR="007B3497" w:rsidDel="00C50239" w:rsidRDefault="00C50239">
      <w:pPr>
        <w:rPr>
          <w:del w:id="182" w:author="B Comeau-Watson" w:date="2015-12-13T01:47:00Z"/>
        </w:rPr>
      </w:pPr>
      <w:ins w:id="183" w:author="B Comeau-Watson" w:date="2015-12-13T01:43:00Z">
        <w:r>
          <w:t>Lucy</w:t>
        </w:r>
      </w:ins>
      <w:ins w:id="184" w:author="B Comeau-Watson" w:date="2015-12-13T01:44:00Z">
        <w:r>
          <w:t>, our stunning red head,</w:t>
        </w:r>
      </w:ins>
      <w:ins w:id="185" w:author="B Comeau-Watson" w:date="2015-12-13T01:43:00Z">
        <w:r>
          <w:t xml:space="preserve"> came to us from California</w:t>
        </w:r>
      </w:ins>
      <w:ins w:id="186" w:author="B Comeau-Watson" w:date="2015-12-13T01:44:00Z">
        <w:r>
          <w:t xml:space="preserve"> </w:t>
        </w:r>
      </w:ins>
      <w:ins w:id="187" w:author="B Comeau-Watson" w:date="2015-12-13T01:55:00Z">
        <w:r w:rsidR="000058DE">
          <w:t xml:space="preserve">in late 2008, </w:t>
        </w:r>
      </w:ins>
      <w:ins w:id="188" w:author="B Comeau-Watson" w:date="2015-12-13T01:44:00Z">
        <w:r>
          <w:t xml:space="preserve">and </w:t>
        </w:r>
      </w:ins>
      <w:ins w:id="189" w:author="B Comeau-Watson" w:date="2015-12-13T01:56:00Z">
        <w:r w:rsidR="000058DE">
          <w:t xml:space="preserve">was bred </w:t>
        </w:r>
      </w:ins>
      <w:ins w:id="190" w:author="B Comeau-Watson" w:date="2015-12-13T01:44:00Z">
        <w:r>
          <w:t xml:space="preserve">from both European and North American lines. We jokingly call her the “hippy chick” because of her incredibly loving </w:t>
        </w:r>
      </w:ins>
      <w:ins w:id="191" w:author="B Comeau-Watson" w:date="2015-12-13T01:45:00Z">
        <w:r>
          <w:t xml:space="preserve">and happy, easygoing </w:t>
        </w:r>
      </w:ins>
      <w:ins w:id="192" w:author="B Comeau-Watson" w:date="2015-12-13T01:44:00Z">
        <w:r>
          <w:t>personality</w:t>
        </w:r>
      </w:ins>
      <w:ins w:id="193" w:author="B Comeau-Watson" w:date="2015-12-13T01:45:00Z">
        <w:r>
          <w:t xml:space="preserve">. Lucy has a kiss for everyone she meets, and is the peacemaker in the crew whenever there might be a </w:t>
        </w:r>
      </w:ins>
      <w:ins w:id="194" w:author="B Comeau-Watson" w:date="2015-12-13T01:47:00Z">
        <w:r>
          <w:t>potential squabble over a toy or a treat.</w:t>
        </w:r>
      </w:ins>
    </w:p>
    <w:p w14:paraId="3987A143" w14:textId="77777777" w:rsidR="00C50239" w:rsidRDefault="00C50239">
      <w:pPr>
        <w:rPr>
          <w:ins w:id="195" w:author="B Comeau-Watson" w:date="2015-12-13T01:48:00Z"/>
        </w:rPr>
      </w:pPr>
    </w:p>
    <w:p w14:paraId="440A19B8" w14:textId="77777777" w:rsidR="00C50239" w:rsidRDefault="00C50239">
      <w:pPr>
        <w:rPr>
          <w:ins w:id="196" w:author="B Comeau-Watson" w:date="2015-12-13T01:48:00Z"/>
        </w:rPr>
      </w:pPr>
    </w:p>
    <w:p w14:paraId="41144F61" w14:textId="77777777" w:rsidR="00C50239" w:rsidRDefault="00C50239">
      <w:pPr>
        <w:rPr>
          <w:ins w:id="197" w:author="B Comeau-Watson" w:date="2015-12-13T01:51:00Z"/>
        </w:rPr>
      </w:pPr>
    </w:p>
    <w:p w14:paraId="22734FBB" w14:textId="45AAEFAD" w:rsidR="00D308FC" w:rsidRDefault="00FF39FE">
      <w:r>
        <w:t>“</w:t>
      </w:r>
      <w:r w:rsidR="00D308FC">
        <w:t>Gemma</w:t>
      </w:r>
      <w:r>
        <w:t>”</w:t>
      </w:r>
    </w:p>
    <w:p w14:paraId="6ACECEA6" w14:textId="6E8EFDAB" w:rsidR="00D308FC" w:rsidRDefault="00D308FC">
      <w:proofErr w:type="spellStart"/>
      <w:r>
        <w:t>A’Vigdors</w:t>
      </w:r>
      <w:proofErr w:type="spellEnd"/>
      <w:r>
        <w:t xml:space="preserve"> </w:t>
      </w:r>
      <w:proofErr w:type="spellStart"/>
      <w:r>
        <w:t>Frappez</w:t>
      </w:r>
      <w:proofErr w:type="spellEnd"/>
      <w:r>
        <w:t xml:space="preserve"> les Mains Je </w:t>
      </w:r>
      <w:proofErr w:type="spellStart"/>
      <w:r>
        <w:t>Suis</w:t>
      </w:r>
      <w:proofErr w:type="spellEnd"/>
      <w:r>
        <w:t xml:space="preserve"> Venue</w:t>
      </w:r>
    </w:p>
    <w:p w14:paraId="3CC6842A" w14:textId="74958A6B" w:rsidR="00D308FC" w:rsidRDefault="008A19D7">
      <w:ins w:id="198" w:author="B Comeau-Watson" w:date="2015-12-13T02:14:00Z">
        <w:r>
          <w:t xml:space="preserve">International </w:t>
        </w:r>
      </w:ins>
      <w:proofErr w:type="spellStart"/>
      <w:r w:rsidR="00D308FC">
        <w:t>A’Vigdors</w:t>
      </w:r>
      <w:proofErr w:type="spellEnd"/>
      <w:r w:rsidR="00D308FC">
        <w:t xml:space="preserve"> </w:t>
      </w:r>
      <w:proofErr w:type="spellStart"/>
      <w:r w:rsidR="00D308FC">
        <w:t>Mens</w:t>
      </w:r>
      <w:proofErr w:type="spellEnd"/>
      <w:r w:rsidR="00D308FC">
        <w:t xml:space="preserve"> Sa</w:t>
      </w:r>
      <w:r w:rsidR="007B3497">
        <w:t xml:space="preserve">na In </w:t>
      </w:r>
      <w:proofErr w:type="spellStart"/>
      <w:r w:rsidR="007B3497">
        <w:t>Corpore</w:t>
      </w:r>
      <w:proofErr w:type="spellEnd"/>
      <w:r w:rsidR="007B3497">
        <w:t xml:space="preserve"> Sano X </w:t>
      </w:r>
      <w:proofErr w:type="spellStart"/>
      <w:r w:rsidR="007B3497">
        <w:t>A’Vigdors</w:t>
      </w:r>
      <w:proofErr w:type="spellEnd"/>
      <w:r w:rsidR="007B3497">
        <w:t xml:space="preserve"> </w:t>
      </w:r>
      <w:proofErr w:type="spellStart"/>
      <w:r w:rsidR="00D308FC">
        <w:t>Idee</w:t>
      </w:r>
      <w:proofErr w:type="spellEnd"/>
      <w:r w:rsidR="00D308FC">
        <w:t xml:space="preserve"> Fixe</w:t>
      </w:r>
    </w:p>
    <w:p w14:paraId="2D3B7BA4" w14:textId="1B7F27DA" w:rsidR="007B3497" w:rsidRDefault="00E920BB">
      <w:hyperlink r:id="rId6" w:history="1">
        <w:r w:rsidR="007B3497" w:rsidRPr="00CB0946">
          <w:rPr>
            <w:rStyle w:val="Hyperlink"/>
          </w:rPr>
          <w:t>http://ingrus.net/frbull/en/details.php?id=29170</w:t>
        </w:r>
      </w:hyperlink>
    </w:p>
    <w:p w14:paraId="3E816FBE" w14:textId="77777777" w:rsidR="00C50239" w:rsidRDefault="00C50239">
      <w:pPr>
        <w:rPr>
          <w:ins w:id="199" w:author="B Comeau-Watson" w:date="2015-12-13T01:49:00Z"/>
        </w:rPr>
      </w:pPr>
    </w:p>
    <w:p w14:paraId="2946DCC0" w14:textId="4312BE1E" w:rsidR="007B3497" w:rsidRDefault="00C50239">
      <w:pPr>
        <w:rPr>
          <w:ins w:id="200" w:author="B Comeau-Watson" w:date="2015-12-13T01:48:00Z"/>
        </w:rPr>
      </w:pPr>
      <w:ins w:id="201" w:author="B Comeau-Watson" w:date="2015-12-13T01:48:00Z">
        <w:r>
          <w:t xml:space="preserve">Gemma arrived from the </w:t>
        </w:r>
        <w:proofErr w:type="spellStart"/>
        <w:r>
          <w:t>A’Vigdors</w:t>
        </w:r>
        <w:proofErr w:type="spellEnd"/>
        <w:r>
          <w:t xml:space="preserve"> kennel in Moscow</w:t>
        </w:r>
      </w:ins>
      <w:ins w:id="202" w:author="B Comeau-Watson" w:date="2015-12-13T01:49:00Z">
        <w:r>
          <w:t xml:space="preserve"> in </w:t>
        </w:r>
        <w:proofErr w:type="gramStart"/>
        <w:r>
          <w:t>November,</w:t>
        </w:r>
        <w:proofErr w:type="gramEnd"/>
        <w:r>
          <w:t xml:space="preserve"> 2011. She is a great example </w:t>
        </w:r>
        <w:proofErr w:type="gramStart"/>
        <w:r>
          <w:t>of  an</w:t>
        </w:r>
        <w:proofErr w:type="gramEnd"/>
        <w:r>
          <w:t xml:space="preserve"> inspired breeding plan based on de la </w:t>
        </w:r>
        <w:proofErr w:type="spellStart"/>
        <w:r>
          <w:t>Parure</w:t>
        </w:r>
        <w:proofErr w:type="spellEnd"/>
        <w:r>
          <w:t xml:space="preserve"> and </w:t>
        </w:r>
        <w:proofErr w:type="spellStart"/>
        <w:r>
          <w:t>Daulokke</w:t>
        </w:r>
        <w:proofErr w:type="spellEnd"/>
        <w:r>
          <w:t xml:space="preserve"> </w:t>
        </w:r>
      </w:ins>
      <w:ins w:id="203" w:author="B Comeau-Watson" w:date="2015-12-13T01:48:00Z">
        <w:r>
          <w:t xml:space="preserve">lines, and, like her uncle </w:t>
        </w:r>
        <w:proofErr w:type="spellStart"/>
        <w:r>
          <w:t>Stoli</w:t>
        </w:r>
        <w:proofErr w:type="spellEnd"/>
        <w:r>
          <w:t>, is a very cuddly and loving girl with a streak of mischief. She loves to climb on the furniture like a little monkey, and we have to keep an eye on her to stop her from leaping from the top of the sofa straight to floor, as she is very athletic.</w:t>
        </w:r>
      </w:ins>
    </w:p>
    <w:p w14:paraId="20DEE62E" w14:textId="77777777" w:rsidR="00C50239" w:rsidRDefault="00C50239"/>
    <w:p w14:paraId="7EA68918" w14:textId="77777777" w:rsidR="00D308FC" w:rsidRDefault="00D308FC"/>
    <w:p w14:paraId="55E66736" w14:textId="3F0BF5AC" w:rsidR="00D308FC" w:rsidRDefault="00FF39FE">
      <w:r>
        <w:t>“</w:t>
      </w:r>
      <w:proofErr w:type="spellStart"/>
      <w:r w:rsidR="00D308FC">
        <w:t>Bullseye</w:t>
      </w:r>
      <w:proofErr w:type="spellEnd"/>
      <w:r>
        <w:t>”</w:t>
      </w:r>
    </w:p>
    <w:p w14:paraId="743DB17B" w14:textId="7DE5A954" w:rsidR="00D308FC" w:rsidRDefault="00D308FC">
      <w:r>
        <w:t xml:space="preserve">CH </w:t>
      </w:r>
      <w:proofErr w:type="spellStart"/>
      <w:r>
        <w:t>Ruletka</w:t>
      </w:r>
      <w:proofErr w:type="spellEnd"/>
      <w:r>
        <w:t xml:space="preserve"> </w:t>
      </w:r>
      <w:proofErr w:type="spellStart"/>
      <w:r>
        <w:t>Pontifex</w:t>
      </w:r>
      <w:proofErr w:type="spellEnd"/>
      <w:r>
        <w:t xml:space="preserve"> Maximus</w:t>
      </w:r>
    </w:p>
    <w:p w14:paraId="3C2526BB" w14:textId="788A8176" w:rsidR="00D308FC" w:rsidRDefault="008A19D7">
      <w:ins w:id="204" w:author="B Comeau-Watson" w:date="2015-12-13T02:13:00Z">
        <w:r>
          <w:t xml:space="preserve">International Champion </w:t>
        </w:r>
      </w:ins>
      <w:proofErr w:type="spellStart"/>
      <w:r w:rsidR="00D308FC">
        <w:t>A’Vigdors</w:t>
      </w:r>
      <w:proofErr w:type="spellEnd"/>
      <w:r w:rsidR="00D308FC">
        <w:t xml:space="preserve"> Don de la Nature X Coco Chanel </w:t>
      </w:r>
      <w:proofErr w:type="spellStart"/>
      <w:r w:rsidR="00D308FC">
        <w:t>Pointifex</w:t>
      </w:r>
      <w:proofErr w:type="spellEnd"/>
      <w:r w:rsidR="00D308FC">
        <w:t xml:space="preserve"> Maximus</w:t>
      </w:r>
    </w:p>
    <w:p w14:paraId="68872FF3" w14:textId="77777777" w:rsidR="000058DE" w:rsidRDefault="000058DE" w:rsidP="000058DE">
      <w:pPr>
        <w:rPr>
          <w:ins w:id="205" w:author="B Comeau-Watson" w:date="2015-12-13T02:00:00Z"/>
        </w:rPr>
      </w:pPr>
      <w:ins w:id="206" w:author="B Comeau-Watson" w:date="2015-12-13T02:00:00Z">
        <w:r>
          <w:t xml:space="preserve">Our beautiful pied girl, </w:t>
        </w:r>
        <w:proofErr w:type="spellStart"/>
        <w:r>
          <w:t>Bullseye</w:t>
        </w:r>
        <w:proofErr w:type="spellEnd"/>
        <w:r>
          <w:t xml:space="preserve">, arrived from the </w:t>
        </w:r>
        <w:proofErr w:type="spellStart"/>
        <w:r>
          <w:t>Pontifex</w:t>
        </w:r>
        <w:proofErr w:type="spellEnd"/>
        <w:r>
          <w:t xml:space="preserve"> Maximus kennel in Poland in early 2012. Based on her kooky personality, we’ve come to the conclusion that there is a genetic link between the pied and mischief genes, and we love every minute of her silly antics.  Her </w:t>
        </w:r>
        <w:proofErr w:type="spellStart"/>
        <w:r>
          <w:t>favourite</w:t>
        </w:r>
        <w:proofErr w:type="spellEnd"/>
        <w:r>
          <w:t xml:space="preserve"> place is in her self made little “den” under one of couches, </w:t>
        </w:r>
        <w:proofErr w:type="spellStart"/>
        <w:r>
          <w:t>whe</w:t>
        </w:r>
        <w:proofErr w:type="spellEnd"/>
        <w:r>
          <w:t xml:space="preserve"> she snores away when she is not being silly.</w:t>
        </w:r>
      </w:ins>
    </w:p>
    <w:p w14:paraId="243726F8" w14:textId="2178A787" w:rsidR="007B3497" w:rsidRDefault="005C19CF">
      <w:del w:id="207" w:author="B Comeau-Watson" w:date="2015-12-13T01:54:00Z">
        <w:r w:rsidDel="000058DE">
          <w:fldChar w:fldCharType="begin"/>
        </w:r>
        <w:r w:rsidDel="000058DE">
          <w:delInstrText xml:space="preserve"> HYPERLINK "http://ingrus.net/frbull/en/details.php?id=35615&amp;gens=6" </w:delInstrText>
        </w:r>
        <w:r w:rsidDel="000058DE">
          <w:fldChar w:fldCharType="separate"/>
        </w:r>
        <w:r w:rsidR="007B3497" w:rsidRPr="00CB0946" w:rsidDel="000058DE">
          <w:rPr>
            <w:rStyle w:val="Hyperlink"/>
          </w:rPr>
          <w:delText>http://ingrus.net/frbull/en/details.php?id=35615&amp;gens=6</w:delText>
        </w:r>
        <w:r w:rsidDel="000058DE">
          <w:rPr>
            <w:rStyle w:val="Hyperlink"/>
          </w:rPr>
          <w:fldChar w:fldCharType="end"/>
        </w:r>
      </w:del>
    </w:p>
    <w:p w14:paraId="485D5782" w14:textId="77777777" w:rsidR="00D308FC" w:rsidRDefault="00D308FC"/>
    <w:p w14:paraId="3846D7D9" w14:textId="77777777" w:rsidR="007B3497" w:rsidRDefault="007B3497"/>
    <w:p w14:paraId="66974658" w14:textId="296CD9BF" w:rsidR="00D308FC" w:rsidRDefault="00FF39FE">
      <w:r>
        <w:t>“</w:t>
      </w:r>
      <w:r w:rsidR="00D308FC">
        <w:t>Betty</w:t>
      </w:r>
      <w:r>
        <w:t>”</w:t>
      </w:r>
    </w:p>
    <w:p w14:paraId="547294E1" w14:textId="5D49D951" w:rsidR="00D308FC" w:rsidRDefault="00D308FC">
      <w:r>
        <w:t xml:space="preserve">Force Majeure Betty </w:t>
      </w:r>
      <w:proofErr w:type="spellStart"/>
      <w:r>
        <w:t>Boop</w:t>
      </w:r>
      <w:proofErr w:type="spellEnd"/>
    </w:p>
    <w:p w14:paraId="3751EEFB" w14:textId="1C9CEB48" w:rsidR="00D308FC" w:rsidRDefault="00D308FC">
      <w:r>
        <w:t xml:space="preserve">CH </w:t>
      </w:r>
      <w:proofErr w:type="spellStart"/>
      <w:r>
        <w:t>A’Vigdors</w:t>
      </w:r>
      <w:proofErr w:type="spellEnd"/>
      <w:r>
        <w:t xml:space="preserve"> Idem Per Idem X Li-</w:t>
      </w:r>
      <w:proofErr w:type="spellStart"/>
      <w:r>
        <w:t>Jie’s</w:t>
      </w:r>
      <w:proofErr w:type="spellEnd"/>
      <w:r>
        <w:t xml:space="preserve"> I Love Lucy</w:t>
      </w:r>
    </w:p>
    <w:p w14:paraId="587731DA" w14:textId="5F944B64" w:rsidR="007B3497" w:rsidDel="000058DE" w:rsidRDefault="005C19CF">
      <w:pPr>
        <w:rPr>
          <w:del w:id="208" w:author="B Comeau-Watson" w:date="2015-12-13T01:54:00Z"/>
        </w:rPr>
      </w:pPr>
      <w:del w:id="209" w:author="B Comeau-Watson" w:date="2015-12-13T01:54:00Z">
        <w:r w:rsidDel="000058DE">
          <w:fldChar w:fldCharType="begin"/>
        </w:r>
        <w:r w:rsidDel="000058DE">
          <w:delInstrText xml:space="preserve"> HYPERLINK "http://ingrus.net/frbull/en/details.php?id=47641&amp;gens=6" </w:delInstrText>
        </w:r>
        <w:r w:rsidDel="000058DE">
          <w:fldChar w:fldCharType="separate"/>
        </w:r>
        <w:r w:rsidR="007B3497" w:rsidRPr="00CB0946" w:rsidDel="000058DE">
          <w:rPr>
            <w:rStyle w:val="Hyperlink"/>
          </w:rPr>
          <w:delText>http://ingrus.net/frbull/en/details.php?id=47641&amp;gens=6</w:delText>
        </w:r>
        <w:r w:rsidDel="000058DE">
          <w:rPr>
            <w:rStyle w:val="Hyperlink"/>
          </w:rPr>
          <w:fldChar w:fldCharType="end"/>
        </w:r>
      </w:del>
    </w:p>
    <w:p w14:paraId="41B77C15" w14:textId="77777777" w:rsidR="007B3497" w:rsidRDefault="007B3497">
      <w:pPr>
        <w:rPr>
          <w:ins w:id="210" w:author="B Comeau-Watson" w:date="2015-12-13T01:51:00Z"/>
        </w:rPr>
      </w:pPr>
    </w:p>
    <w:p w14:paraId="0D11EAA0" w14:textId="77777777" w:rsidR="0092338B" w:rsidRDefault="000058DE">
      <w:pPr>
        <w:rPr>
          <w:ins w:id="211" w:author="B Comeau-Watson" w:date="2015-12-13T02:03:00Z"/>
        </w:rPr>
      </w:pPr>
      <w:ins w:id="212" w:author="B Comeau-Watson" w:date="2015-12-13T02:01:00Z">
        <w:r>
          <w:t xml:space="preserve">Our </w:t>
        </w:r>
        <w:proofErr w:type="gramStart"/>
        <w:r>
          <w:t>3 year old</w:t>
        </w:r>
        <w:proofErr w:type="gramEnd"/>
        <w:r>
          <w:t xml:space="preserve"> home bred girl, came from our first litter of beautiful babies. All </w:t>
        </w:r>
      </w:ins>
      <w:ins w:id="213" w:author="B Comeau-Watson" w:date="2015-12-13T02:02:00Z">
        <w:r>
          <w:t xml:space="preserve">have grown up to be </w:t>
        </w:r>
      </w:ins>
      <w:proofErr w:type="gramStart"/>
      <w:ins w:id="214" w:author="B Comeau-Watson" w:date="2015-12-13T02:01:00Z">
        <w:r>
          <w:t xml:space="preserve">intelligent  </w:t>
        </w:r>
      </w:ins>
      <w:ins w:id="215" w:author="B Comeau-Watson" w:date="2015-12-13T02:02:00Z">
        <w:r>
          <w:t>active</w:t>
        </w:r>
        <w:proofErr w:type="gramEnd"/>
        <w:r>
          <w:t xml:space="preserve"> and adventurous</w:t>
        </w:r>
        <w:r w:rsidR="0092338B">
          <w:t xml:space="preserve"> 3 year olds, with excellent breathing, mobility and </w:t>
        </w:r>
        <w:proofErr w:type="spellStart"/>
        <w:r w:rsidR="0092338B">
          <w:t>confmation</w:t>
        </w:r>
        <w:proofErr w:type="spellEnd"/>
        <w:r w:rsidR="0092338B">
          <w:t xml:space="preserve">, but most importantly loving and happy go lucky temperaments.  </w:t>
        </w:r>
      </w:ins>
    </w:p>
    <w:p w14:paraId="7B1D0271" w14:textId="77777777" w:rsidR="0092338B" w:rsidRDefault="0092338B">
      <w:pPr>
        <w:rPr>
          <w:ins w:id="216" w:author="B Comeau-Watson" w:date="2015-12-13T02:03:00Z"/>
        </w:rPr>
      </w:pPr>
    </w:p>
    <w:p w14:paraId="433604D8" w14:textId="510F9140" w:rsidR="00C50239" w:rsidDel="0092338B" w:rsidRDefault="0092338B">
      <w:pPr>
        <w:rPr>
          <w:del w:id="217" w:author="B Comeau-Watson" w:date="2015-12-13T02:00:00Z"/>
        </w:rPr>
      </w:pPr>
      <w:ins w:id="218" w:author="B Comeau-Watson" w:date="2015-12-13T02:02:00Z">
        <w:r>
          <w:t>We love stayin</w:t>
        </w:r>
      </w:ins>
      <w:ins w:id="219" w:author="B Comeau-Watson" w:date="2015-12-13T02:01:00Z">
        <w:r>
          <w:t xml:space="preserve">g in touch with our puppy owners, and seeing them </w:t>
        </w:r>
        <w:proofErr w:type="gramStart"/>
        <w:r>
          <w:t>grow</w:t>
        </w:r>
        <w:proofErr w:type="gramEnd"/>
        <w:r>
          <w:t>.</w:t>
        </w:r>
      </w:ins>
    </w:p>
    <w:p w14:paraId="79912A45" w14:textId="77777777" w:rsidR="0092338B" w:rsidRDefault="0092338B">
      <w:pPr>
        <w:rPr>
          <w:ins w:id="220" w:author="B Comeau-Watson" w:date="2015-12-13T02:04:00Z"/>
        </w:rPr>
      </w:pPr>
    </w:p>
    <w:p w14:paraId="5D442B93" w14:textId="77777777" w:rsidR="0092338B" w:rsidRDefault="0092338B">
      <w:pPr>
        <w:rPr>
          <w:ins w:id="221" w:author="B Comeau-Watson" w:date="2015-12-13T02:04:00Z"/>
        </w:rPr>
      </w:pPr>
    </w:p>
    <w:p w14:paraId="1B4892C0" w14:textId="4A329C40" w:rsidR="0092338B" w:rsidRDefault="0092338B">
      <w:pPr>
        <w:rPr>
          <w:ins w:id="222" w:author="B Comeau-Watson" w:date="2015-12-13T02:04:00Z"/>
        </w:rPr>
      </w:pPr>
      <w:ins w:id="223" w:author="B Comeau-Watson" w:date="2015-12-13T02:04:00Z">
        <w:r>
          <w:t>Betty stayed as her human dad fell in love with her, and she is special little girl.</w:t>
        </w:r>
      </w:ins>
    </w:p>
    <w:p w14:paraId="55C3ED65" w14:textId="77777777" w:rsidR="007B3497" w:rsidRDefault="007B3497"/>
    <w:p w14:paraId="2881F4E6" w14:textId="1269FFA8" w:rsidR="00D308FC" w:rsidRDefault="00FF39FE">
      <w:r>
        <w:t>“</w:t>
      </w:r>
      <w:r w:rsidR="00D308FC">
        <w:t>Harriet</w:t>
      </w:r>
      <w:r>
        <w:t>”</w:t>
      </w:r>
    </w:p>
    <w:p w14:paraId="4AFAE6D2" w14:textId="6E3030A5" w:rsidR="00D308FC" w:rsidDel="0092338B" w:rsidRDefault="00D308FC">
      <w:pPr>
        <w:rPr>
          <w:del w:id="224" w:author="B Comeau-Watson" w:date="2015-12-13T02:13:00Z"/>
        </w:rPr>
      </w:pPr>
      <w:del w:id="225" w:author="B Comeau-Watson" w:date="2015-12-13T02:13:00Z">
        <w:r w:rsidDel="0092338B">
          <w:delText>CH Fait Accompli Force Majeure Harriet the Spy</w:delText>
        </w:r>
      </w:del>
    </w:p>
    <w:p w14:paraId="45F5A333" w14:textId="4F7313E4" w:rsidR="00D308FC" w:rsidDel="000058DE" w:rsidRDefault="0092338B">
      <w:pPr>
        <w:rPr>
          <w:del w:id="226" w:author="B Comeau-Watson" w:date="2015-12-13T01:54:00Z"/>
        </w:rPr>
      </w:pPr>
      <w:ins w:id="227" w:author="B Comeau-Watson" w:date="2015-12-13T02:04:00Z">
        <w:r>
          <w:t>Harriet definitely inherited the “kook”</w:t>
        </w:r>
      </w:ins>
      <w:ins w:id="228" w:author="B Comeau-Watson" w:date="2015-12-13T02:05:00Z">
        <w:r>
          <w:t xml:space="preserve"> gene from her mother, and is very active, inquisitive and the pathfinder of her brother and sisters.  Harriet, Holly and Henri are all from our 2</w:t>
        </w:r>
        <w:r w:rsidRPr="0092338B">
          <w:rPr>
            <w:vertAlign w:val="superscript"/>
            <w:rPrChange w:id="229" w:author="B Comeau-Watson" w:date="2015-12-13T02:06:00Z">
              <w:rPr/>
            </w:rPrChange>
          </w:rPr>
          <w:t>nd</w:t>
        </w:r>
        <w:r>
          <w:t xml:space="preserve"> </w:t>
        </w:r>
      </w:ins>
      <w:ins w:id="230" w:author="B Comeau-Watson" w:date="2015-12-13T02:06:00Z">
        <w:r>
          <w:t>litter, born in 2014.</w:t>
        </w:r>
      </w:ins>
      <w:del w:id="231" w:author="B Comeau-Watson" w:date="2015-12-13T01:54:00Z">
        <w:r w:rsidR="00D308FC" w:rsidDel="000058DE">
          <w:delText>A’Vigdors Zanzibar Jeu de Hasarde X CH Ruletka Pontifex Maximus</w:delText>
        </w:r>
      </w:del>
    </w:p>
    <w:p w14:paraId="052A10B9" w14:textId="32663C02" w:rsidR="007B3497" w:rsidDel="000058DE" w:rsidRDefault="005C19CF">
      <w:pPr>
        <w:rPr>
          <w:del w:id="232" w:author="B Comeau-Watson" w:date="2015-12-13T01:54:00Z"/>
        </w:rPr>
      </w:pPr>
      <w:del w:id="233" w:author="B Comeau-Watson" w:date="2015-12-13T01:54:00Z">
        <w:r w:rsidDel="000058DE">
          <w:fldChar w:fldCharType="begin"/>
        </w:r>
        <w:r w:rsidDel="000058DE">
          <w:delInstrText xml:space="preserve"> HYPERLINK "http://ingrus.net/frbull/en/testmating.php?female=35615&amp;male=31810&amp;gens=6" </w:delInstrText>
        </w:r>
        <w:r w:rsidDel="000058DE">
          <w:fldChar w:fldCharType="separate"/>
        </w:r>
        <w:r w:rsidR="00870001" w:rsidRPr="00CB0946" w:rsidDel="000058DE">
          <w:rPr>
            <w:rStyle w:val="Hyperlink"/>
          </w:rPr>
          <w:delText>http://ingrus.net/frbull/en/testmating.php?female=35615&amp;male=31810&amp;gens=6</w:delText>
        </w:r>
        <w:r w:rsidDel="000058DE">
          <w:rPr>
            <w:rStyle w:val="Hyperlink"/>
          </w:rPr>
          <w:fldChar w:fldCharType="end"/>
        </w:r>
      </w:del>
    </w:p>
    <w:p w14:paraId="6E4DD9C0" w14:textId="77777777" w:rsidR="00870001" w:rsidRDefault="00870001"/>
    <w:p w14:paraId="5E376DB1" w14:textId="77777777" w:rsidR="00D308FC" w:rsidRDefault="00D308FC"/>
    <w:p w14:paraId="0F78146B" w14:textId="049B62B5" w:rsidR="00D308FC" w:rsidRDefault="00FF39FE">
      <w:r>
        <w:t>“</w:t>
      </w:r>
      <w:r w:rsidR="00D308FC">
        <w:t>Holly</w:t>
      </w:r>
      <w:r>
        <w:t>”</w:t>
      </w:r>
    </w:p>
    <w:p w14:paraId="0CB3FCAE" w14:textId="78B5B6BC" w:rsidR="00D308FC" w:rsidDel="0092338B" w:rsidRDefault="00D308FC">
      <w:pPr>
        <w:rPr>
          <w:del w:id="234" w:author="B Comeau-Watson" w:date="2015-12-13T02:13:00Z"/>
        </w:rPr>
      </w:pPr>
      <w:del w:id="235" w:author="B Comeau-Watson" w:date="2015-12-13T02:13:00Z">
        <w:r w:rsidDel="0092338B">
          <w:delText>Fait Accompli Force Majeure Holly Golightly</w:delText>
        </w:r>
      </w:del>
    </w:p>
    <w:p w14:paraId="36432D47" w14:textId="36C9D9CF" w:rsidR="00D308FC" w:rsidDel="0092338B" w:rsidRDefault="00D308FC">
      <w:pPr>
        <w:rPr>
          <w:del w:id="236" w:author="B Comeau-Watson" w:date="2015-12-13T02:12:00Z"/>
        </w:rPr>
      </w:pPr>
      <w:del w:id="237" w:author="B Comeau-Watson" w:date="2015-12-13T02:12:00Z">
        <w:r w:rsidDel="0092338B">
          <w:delText>A’Vigdors Zanzibar Jeu de Hasarde X CH Ruletka Pontifex Maximus</w:delText>
        </w:r>
      </w:del>
    </w:p>
    <w:p w14:paraId="6A038B9A" w14:textId="23677F9A" w:rsidR="00870001" w:rsidDel="000058DE" w:rsidRDefault="0092338B">
      <w:pPr>
        <w:rPr>
          <w:del w:id="238" w:author="B Comeau-Watson" w:date="2015-12-13T01:55:00Z"/>
        </w:rPr>
      </w:pPr>
      <w:ins w:id="239" w:author="B Comeau-Watson" w:date="2015-12-13T02:06:00Z">
        <w:r>
          <w:t xml:space="preserve">Holly </w:t>
        </w:r>
        <w:proofErr w:type="spellStart"/>
        <w:proofErr w:type="gramStart"/>
        <w:r>
          <w:t>Golightly</w:t>
        </w:r>
        <w:proofErr w:type="spellEnd"/>
        <w:r>
          <w:t>,</w:t>
        </w:r>
        <w:proofErr w:type="gramEnd"/>
        <w:r>
          <w:t xml:space="preserve"> is our petite little brindle girl, Harriet’s sister. While </w:t>
        </w:r>
        <w:proofErr w:type="spellStart"/>
        <w:r>
          <w:t>harriet</w:t>
        </w:r>
        <w:proofErr w:type="spellEnd"/>
        <w:r>
          <w:t xml:space="preserve"> is only 3 points away from her Championship, she is a little shyer than her out</w:t>
        </w:r>
      </w:ins>
      <w:ins w:id="240" w:author="B Comeau-Watson" w:date="2015-12-13T02:07:00Z">
        <w:r>
          <w:t>g</w:t>
        </w:r>
      </w:ins>
      <w:ins w:id="241" w:author="B Comeau-Watson" w:date="2015-12-13T02:06:00Z">
        <w:r>
          <w:t>oing sister</w:t>
        </w:r>
      </w:ins>
      <w:ins w:id="242" w:author="B Comeau-Watson" w:date="2015-12-13T02:07:00Z">
        <w:r>
          <w:t xml:space="preserve">, but that doesn’t stop her from stirring up all kinds of mischief with her brother and sister, and is the first to play the </w:t>
        </w:r>
      </w:ins>
      <w:ins w:id="243" w:author="B Comeau-Watson" w:date="2015-12-13T02:08:00Z">
        <w:r>
          <w:t>“Chase Me” game She loves to run, creating obstacle course</w:t>
        </w:r>
      </w:ins>
      <w:ins w:id="244" w:author="B Comeau-Watson" w:date="2015-12-13T02:09:00Z">
        <w:r>
          <w:t>s</w:t>
        </w:r>
      </w:ins>
      <w:ins w:id="245" w:author="B Comeau-Watson" w:date="2015-12-13T02:08:00Z">
        <w:r>
          <w:t xml:space="preserve"> out of simple </w:t>
        </w:r>
        <w:proofErr w:type="spellStart"/>
        <w:r>
          <w:t>headges</w:t>
        </w:r>
        <w:proofErr w:type="spellEnd"/>
        <w:r>
          <w:t xml:space="preserve">, trees and paths in our backyard, </w:t>
        </w:r>
      </w:ins>
      <w:ins w:id="246" w:author="B Comeau-Watson" w:date="2015-12-13T02:09:00Z">
        <w:r>
          <w:t>and is an excellent breather to boot.</w:t>
        </w:r>
      </w:ins>
      <w:del w:id="247" w:author="B Comeau-Watson" w:date="2015-12-13T01:55:00Z">
        <w:r w:rsidR="005C19CF" w:rsidDel="000058DE">
          <w:fldChar w:fldCharType="begin"/>
        </w:r>
        <w:r w:rsidR="005C19CF" w:rsidDel="000058DE">
          <w:delInstrText xml:space="preserve"> HYPERLINK "http://ingrus.net/frbull/en/testmating.php?female=35615&amp;male=31810&amp;gens=6" </w:delInstrText>
        </w:r>
        <w:r w:rsidR="005C19CF" w:rsidDel="000058DE">
          <w:fldChar w:fldCharType="separate"/>
        </w:r>
        <w:r w:rsidR="00870001" w:rsidRPr="00CB0946" w:rsidDel="000058DE">
          <w:rPr>
            <w:rStyle w:val="Hyperlink"/>
          </w:rPr>
          <w:delText>http://ingrus.net/frbull/en/testmating.php?female=35615&amp;male=31810&amp;gens=6</w:delText>
        </w:r>
        <w:r w:rsidR="005C19CF" w:rsidDel="000058DE">
          <w:rPr>
            <w:rStyle w:val="Hyperlink"/>
          </w:rPr>
          <w:fldChar w:fldCharType="end"/>
        </w:r>
      </w:del>
    </w:p>
    <w:p w14:paraId="344CD1D5" w14:textId="77777777" w:rsidR="00870001" w:rsidRDefault="00870001"/>
    <w:p w14:paraId="7CB834D6" w14:textId="77777777" w:rsidR="00D308FC" w:rsidRDefault="00D308FC"/>
    <w:p w14:paraId="1757431D" w14:textId="703076DD" w:rsidR="00D308FC" w:rsidRDefault="00FF39FE">
      <w:r>
        <w:t>“</w:t>
      </w:r>
      <w:r w:rsidR="00D308FC">
        <w:t>Henri</w:t>
      </w:r>
      <w:r>
        <w:t>”</w:t>
      </w:r>
    </w:p>
    <w:p w14:paraId="41CFEF6B" w14:textId="69B1B9BB" w:rsidR="00D308FC" w:rsidRDefault="00D308FC">
      <w:r>
        <w:t>Fait Accompli Force Majeure Henri Z</w:t>
      </w:r>
    </w:p>
    <w:p w14:paraId="6120A5F9" w14:textId="5547991D" w:rsidR="00D308FC" w:rsidDel="0092338B" w:rsidRDefault="00D308FC">
      <w:pPr>
        <w:rPr>
          <w:del w:id="248" w:author="B Comeau-Watson" w:date="2015-12-13T02:12:00Z"/>
        </w:rPr>
      </w:pPr>
      <w:del w:id="249" w:author="B Comeau-Watson" w:date="2015-12-13T02:12:00Z">
        <w:r w:rsidDel="0092338B">
          <w:delText>A’Vigdors Zanzibar Jeu de Hasarde X CH Ruletka Pontifex Maximus</w:delText>
        </w:r>
      </w:del>
    </w:p>
    <w:p w14:paraId="2CBD61F9" w14:textId="29CB9B0A" w:rsidR="00870001" w:rsidRDefault="0092338B">
      <w:ins w:id="250" w:author="B Comeau-Watson" w:date="2015-12-13T02:09:00Z">
        <w:r>
          <w:t>Henri, the stocky little black masked fawn boy</w:t>
        </w:r>
      </w:ins>
      <w:ins w:id="251" w:author="B Comeau-Watson" w:date="2015-12-13T02:10:00Z">
        <w:r>
          <w:t xml:space="preserve">, prances around, always with a toy or bone in his mouth to show us but never share. He is best at the ‘jelly bean </w:t>
        </w:r>
        <w:proofErr w:type="gramStart"/>
        <w:r>
          <w:t>dance’ ,</w:t>
        </w:r>
        <w:proofErr w:type="gramEnd"/>
        <w:r>
          <w:t xml:space="preserve"> when a </w:t>
        </w:r>
        <w:proofErr w:type="spellStart"/>
        <w:r>
          <w:t>Frenchy</w:t>
        </w:r>
        <w:proofErr w:type="spellEnd"/>
        <w:r>
          <w:t xml:space="preserve"> is so happy to see you, they bend in the middle like a jelly bean, and wiggle back and forth in front and around you to greet you.  Henri is the happiest little </w:t>
        </w:r>
        <w:proofErr w:type="spellStart"/>
        <w:r>
          <w:t>Frenchie</w:t>
        </w:r>
        <w:proofErr w:type="spellEnd"/>
        <w:r>
          <w:t xml:space="preserve"> we</w:t>
        </w:r>
      </w:ins>
      <w:ins w:id="252" w:author="B Comeau-Watson" w:date="2015-12-13T02:12:00Z">
        <w:r>
          <w:t xml:space="preserve">’ve ever had the </w:t>
        </w:r>
        <w:proofErr w:type="spellStart"/>
        <w:r>
          <w:t>pleaure</w:t>
        </w:r>
        <w:proofErr w:type="spellEnd"/>
        <w:r>
          <w:t xml:space="preserve"> to know, and he brings us so much joy and smiles each and every day.</w:t>
        </w:r>
      </w:ins>
      <w:del w:id="253" w:author="B Comeau-Watson" w:date="2015-12-13T02:09:00Z">
        <w:r w:rsidR="005C19CF" w:rsidDel="0092338B">
          <w:fldChar w:fldCharType="begin"/>
        </w:r>
        <w:r w:rsidR="005C19CF" w:rsidDel="0092338B">
          <w:delInstrText xml:space="preserve"> HYPERLINK "http://ingrus.net/frbull/en/testmating.php?female=35615&amp;male=31810&amp;gens=6" </w:delInstrText>
        </w:r>
        <w:r w:rsidR="005C19CF" w:rsidDel="0092338B">
          <w:fldChar w:fldCharType="separate"/>
        </w:r>
        <w:r w:rsidR="00870001" w:rsidRPr="00CB0946" w:rsidDel="0092338B">
          <w:rPr>
            <w:rStyle w:val="Hyperlink"/>
          </w:rPr>
          <w:delText>http://ingrus.net/frbull/en/testmating.php?female=35615&amp;male=31810&amp;gens=6</w:delText>
        </w:r>
        <w:r w:rsidR="005C19CF" w:rsidDel="0092338B">
          <w:rPr>
            <w:rStyle w:val="Hyperlink"/>
          </w:rPr>
          <w:fldChar w:fldCharType="end"/>
        </w:r>
      </w:del>
    </w:p>
    <w:p w14:paraId="6709D13A" w14:textId="77777777" w:rsidR="00870001" w:rsidRDefault="00870001"/>
    <w:p w14:paraId="07905340" w14:textId="77777777" w:rsidR="00747B5A" w:rsidRDefault="00747B5A"/>
    <w:p w14:paraId="4C29ABC9" w14:textId="77777777" w:rsidR="00C13921" w:rsidRDefault="00C13921">
      <w:pPr>
        <w:sectPr w:rsidR="00C13921" w:rsidSect="00304B98">
          <w:pgSz w:w="12240" w:h="15840"/>
          <w:pgMar w:top="1224" w:right="1526" w:bottom="1440" w:left="1526" w:header="562" w:footer="562" w:gutter="0"/>
          <w:cols w:space="708"/>
          <w:docGrid w:linePitch="326"/>
        </w:sectPr>
      </w:pPr>
    </w:p>
    <w:p w14:paraId="6E56B9D4" w14:textId="1023E58A" w:rsidR="00C13921" w:rsidRDefault="00C13921"/>
    <w:p w14:paraId="46D67E77" w14:textId="77498264" w:rsidR="00747B5A" w:rsidRDefault="00C13921">
      <w:r>
        <w:t xml:space="preserve">4) </w:t>
      </w:r>
      <w:r w:rsidR="00747B5A">
        <w:t>CKC BREED STANDARD</w:t>
      </w:r>
    </w:p>
    <w:p w14:paraId="2DBE6842" w14:textId="77777777" w:rsidR="00747B5A" w:rsidRDefault="00747B5A"/>
    <w:p w14:paraId="2275C708" w14:textId="77777777" w:rsidR="00C13921" w:rsidRDefault="00747B5A">
      <w:r>
        <w:t>At Force Majeure, we are very proud to breed quality French Bulldogs according to t</w:t>
      </w:r>
      <w:r w:rsidR="00C13921">
        <w:t>h</w:t>
      </w:r>
      <w:r>
        <w:t xml:space="preserve">e CKC </w:t>
      </w:r>
      <w:r w:rsidR="00C13921">
        <w:t xml:space="preserve">Breed Standard.  </w:t>
      </w:r>
    </w:p>
    <w:p w14:paraId="7D7C0E11" w14:textId="7E84D09E" w:rsidR="00C13921" w:rsidRPr="00C13921" w:rsidRDefault="00C13921" w:rsidP="00C13921">
      <w:pPr>
        <w:spacing w:before="100" w:beforeAutospacing="1" w:after="100" w:afterAutospacing="1" w:line="320" w:lineRule="exact"/>
        <w:rPr>
          <w:rFonts w:cs="Times New Roman"/>
          <w:lang w:val="en-CA"/>
        </w:rPr>
      </w:pPr>
      <w:r w:rsidRPr="00C13921">
        <w:rPr>
          <w:rFonts w:cs="Times New Roman"/>
          <w:color w:val="000000"/>
          <w:lang w:val="en-CA"/>
        </w:rPr>
        <w:t>A Breed Standard is a set of guidelines covering specific externally observable qualities such as appearance, structure, movement, and temperament and is considered the standard of perfection for each dog breed. This standard is the yardstick against which breeders and confirmation judges measure a dog's quality. Colour guidelines are included in most standards and the breeder's goal is to breed and produce these desirable colours.</w:t>
      </w:r>
    </w:p>
    <w:p w14:paraId="1B34AB99" w14:textId="2D374349" w:rsidR="00C13921" w:rsidRDefault="00C13921">
      <w:r>
        <w:t xml:space="preserve">We do NOT breed ‘fad’ </w:t>
      </w:r>
      <w:proofErr w:type="spellStart"/>
      <w:r>
        <w:t>colours</w:t>
      </w:r>
      <w:proofErr w:type="spellEnd"/>
      <w:r>
        <w:t xml:space="preserve"> (blue, black and tan, merle, or other disqualifiable </w:t>
      </w:r>
      <w:proofErr w:type="spellStart"/>
      <w:r>
        <w:t>colours</w:t>
      </w:r>
      <w:proofErr w:type="spellEnd"/>
      <w:r>
        <w:t xml:space="preserve">).  </w:t>
      </w:r>
      <w:ins w:id="254" w:author="B Comeau-Watson" w:date="2015-12-13T02:15:00Z">
        <w:r w:rsidR="008A19D7">
          <w:t xml:space="preserve">They are disqualifications in the French Bulldog Standard throughout the world, and we are proud to breed </w:t>
        </w:r>
      </w:ins>
      <w:ins w:id="255" w:author="B Comeau-Watson" w:date="2015-12-13T02:16:00Z">
        <w:r w:rsidR="008A19D7">
          <w:t xml:space="preserve">better purebred </w:t>
        </w:r>
        <w:proofErr w:type="spellStart"/>
        <w:r w:rsidR="008A19D7">
          <w:t>Frenchies</w:t>
        </w:r>
        <w:proofErr w:type="spellEnd"/>
        <w:r w:rsidR="008A19D7">
          <w:t xml:space="preserve"> that meet and exceed the standard of excellence.</w:t>
        </w:r>
      </w:ins>
    </w:p>
    <w:p w14:paraId="7E103F18" w14:textId="77777777" w:rsidR="00C13921" w:rsidRPr="00C13921" w:rsidRDefault="00C13921" w:rsidP="00C13921">
      <w:pPr>
        <w:spacing w:before="100" w:beforeAutospacing="1" w:after="100" w:afterAutospacing="1" w:line="320" w:lineRule="exact"/>
        <w:rPr>
          <w:rFonts w:cs="Times New Roman"/>
          <w:lang w:val="en-CA"/>
        </w:rPr>
      </w:pPr>
      <w:r w:rsidRPr="00C13921">
        <w:rPr>
          <w:rFonts w:cs="Times New Roman"/>
          <w:b/>
          <w:bCs/>
          <w:color w:val="000000"/>
          <w:lang w:val="en-CA"/>
        </w:rPr>
        <w:t>General Appearance -</w:t>
      </w:r>
      <w:r w:rsidRPr="00C13921">
        <w:rPr>
          <w:rFonts w:cs="Times New Roman"/>
          <w:color w:val="000000"/>
          <w:lang w:val="en-CA"/>
        </w:rPr>
        <w:t xml:space="preserve"> The French Bulldog should have the appearance of an active, intelligent, muscular dog, of heavy bone, smooth coat, compactly built, and of medium or small structure. The points should be well distributed and bear good relation one to the other, no feature being in such prominence from either excess or lack of quality that the animal appears deformed or poorly proportioned. In comparison to specimens of different sex, due allowance should be made in favour of the bitches, which do not bear the characteristics of the breed to the same marked degree as do the dogs.</w:t>
      </w:r>
    </w:p>
    <w:p w14:paraId="50517BEC" w14:textId="77777777" w:rsidR="00C13921" w:rsidRPr="00C13921" w:rsidDel="008A19D7" w:rsidRDefault="00C13921" w:rsidP="00C13921">
      <w:pPr>
        <w:spacing w:before="100" w:beforeAutospacing="1" w:after="100" w:afterAutospacing="1" w:line="320" w:lineRule="exact"/>
        <w:rPr>
          <w:del w:id="256" w:author="B Comeau-Watson" w:date="2015-12-13T02:17:00Z"/>
          <w:rFonts w:cs="Times New Roman"/>
          <w:lang w:val="en-CA"/>
        </w:rPr>
      </w:pPr>
      <w:r w:rsidRPr="00C13921">
        <w:rPr>
          <w:rFonts w:cs="Times New Roman"/>
          <w:b/>
          <w:bCs/>
          <w:color w:val="000000"/>
          <w:lang w:val="en-CA"/>
        </w:rPr>
        <w:t xml:space="preserve">Size - </w:t>
      </w:r>
      <w:r w:rsidRPr="00C13921">
        <w:rPr>
          <w:rFonts w:cs="Times New Roman"/>
          <w:color w:val="000000"/>
          <w:lang w:val="en-CA"/>
        </w:rPr>
        <w:t>A lightweight class under 22 lb. (10 kg); heavyweight class, 22 lb. and not over</w:t>
      </w:r>
    </w:p>
    <w:p w14:paraId="610BDE7B" w14:textId="77777777" w:rsidR="00C13921" w:rsidRPr="00C13921" w:rsidRDefault="00C13921" w:rsidP="00C13921">
      <w:pPr>
        <w:spacing w:before="100" w:beforeAutospacing="1" w:after="100" w:afterAutospacing="1" w:line="320" w:lineRule="exact"/>
        <w:rPr>
          <w:rFonts w:cs="Times New Roman"/>
          <w:lang w:val="en-CA"/>
        </w:rPr>
      </w:pPr>
      <w:proofErr w:type="gramStart"/>
      <w:r w:rsidRPr="00C13921">
        <w:rPr>
          <w:rFonts w:cs="Times New Roman"/>
          <w:color w:val="000000"/>
          <w:lang w:val="en-CA"/>
        </w:rPr>
        <w:t>28 lb. (10-13 kg).</w:t>
      </w:r>
      <w:proofErr w:type="gramEnd"/>
    </w:p>
    <w:p w14:paraId="1F62F50B" w14:textId="3C1D01E4" w:rsidR="00C13921" w:rsidRPr="00C13921" w:rsidRDefault="00C13921" w:rsidP="00C13921">
      <w:pPr>
        <w:spacing w:before="100" w:beforeAutospacing="1" w:after="100" w:afterAutospacing="1" w:line="320" w:lineRule="exact"/>
        <w:rPr>
          <w:rFonts w:cs="Times New Roman"/>
          <w:lang w:val="en-CA"/>
        </w:rPr>
      </w:pPr>
      <w:r w:rsidRPr="00C13921">
        <w:rPr>
          <w:rFonts w:cs="Times New Roman"/>
          <w:b/>
          <w:bCs/>
          <w:color w:val="000000"/>
          <w:lang w:val="en-CA"/>
        </w:rPr>
        <w:t xml:space="preserve">Coat and Colour - </w:t>
      </w:r>
      <w:r w:rsidRPr="00C13921">
        <w:rPr>
          <w:rFonts w:cs="Times New Roman"/>
          <w:color w:val="000000"/>
          <w:lang w:val="en-CA"/>
        </w:rPr>
        <w:t>Acceptable colours are: all brindle, fawn, white, brindle and white</w:t>
      </w:r>
      <w:ins w:id="257" w:author="B Comeau-Watson" w:date="2015-12-13T02:17:00Z">
        <w:r w:rsidR="008A19D7">
          <w:rPr>
            <w:rFonts w:cs="Times New Roman"/>
            <w:color w:val="000000"/>
            <w:lang w:val="en-CA"/>
          </w:rPr>
          <w:t xml:space="preserve"> (known as pied)</w:t>
        </w:r>
      </w:ins>
      <w:r w:rsidRPr="00C13921">
        <w:rPr>
          <w:rFonts w:cs="Times New Roman"/>
          <w:color w:val="000000"/>
          <w:lang w:val="en-CA"/>
        </w:rPr>
        <w:t xml:space="preserve">, and any colour except </w:t>
      </w:r>
      <w:proofErr w:type="gramStart"/>
      <w:r w:rsidRPr="00C13921">
        <w:rPr>
          <w:rFonts w:cs="Times New Roman"/>
          <w:color w:val="000000"/>
          <w:lang w:val="en-CA"/>
        </w:rPr>
        <w:t>those which</w:t>
      </w:r>
      <w:proofErr w:type="gramEnd"/>
      <w:r w:rsidRPr="00C13921">
        <w:rPr>
          <w:rFonts w:cs="Times New Roman"/>
          <w:color w:val="000000"/>
          <w:lang w:val="en-CA"/>
        </w:rPr>
        <w:t xml:space="preserve"> constitute disqualification. The skin should be soft and loose, especially at the head and shoulders, forming wrinkles. Coat moderately fine, brilliant, short and smooth.</w:t>
      </w:r>
    </w:p>
    <w:p w14:paraId="325F711A" w14:textId="77777777" w:rsidR="00C13921" w:rsidRPr="00C13921" w:rsidRDefault="00C13921" w:rsidP="00C13921">
      <w:pPr>
        <w:spacing w:before="100" w:beforeAutospacing="1" w:after="100" w:afterAutospacing="1" w:line="320" w:lineRule="exact"/>
        <w:rPr>
          <w:rFonts w:cs="Times New Roman"/>
          <w:lang w:val="en-CA"/>
        </w:rPr>
      </w:pPr>
      <w:r w:rsidRPr="00C13921">
        <w:rPr>
          <w:rFonts w:cs="Times New Roman"/>
          <w:b/>
          <w:bCs/>
          <w:color w:val="000000"/>
          <w:lang w:val="en-CA"/>
        </w:rPr>
        <w:t xml:space="preserve">Head - </w:t>
      </w:r>
      <w:r w:rsidRPr="00C13921">
        <w:rPr>
          <w:rFonts w:cs="Times New Roman"/>
          <w:color w:val="000000"/>
          <w:lang w:val="en-CA"/>
        </w:rPr>
        <w:t xml:space="preserve">The head should be large and square. The top of the skull should be flat but </w:t>
      </w:r>
      <w:proofErr w:type="spellStart"/>
      <w:r w:rsidRPr="00C13921">
        <w:rPr>
          <w:rFonts w:cs="Times New Roman"/>
          <w:color w:val="000000"/>
          <w:lang w:val="en-CA"/>
        </w:rPr>
        <w:t>slighty</w:t>
      </w:r>
      <w:proofErr w:type="spellEnd"/>
      <w:r w:rsidRPr="00C13921">
        <w:rPr>
          <w:rFonts w:cs="Times New Roman"/>
          <w:color w:val="000000"/>
          <w:lang w:val="en-CA"/>
        </w:rPr>
        <w:t xml:space="preserve"> rounded. The stop should be well defined, causing a hollow or groove between the eyes. Muzzle should be broad, deep, and well laid back; the muscles of the cheeks well developed. The nose should be extremely short; nostrils broad with well defined line between them. The nose and flews should be black, except in the case of the lighter-</w:t>
      </w:r>
      <w:proofErr w:type="gramStart"/>
      <w:r w:rsidRPr="00C13921">
        <w:rPr>
          <w:rFonts w:cs="Times New Roman"/>
          <w:color w:val="000000"/>
          <w:lang w:val="en-CA"/>
        </w:rPr>
        <w:t>coloured ,</w:t>
      </w:r>
      <w:proofErr w:type="gramEnd"/>
      <w:r w:rsidRPr="00C13921">
        <w:rPr>
          <w:rFonts w:cs="Times New Roman"/>
          <w:color w:val="000000"/>
          <w:lang w:val="en-CA"/>
        </w:rPr>
        <w:t xml:space="preserve"> dogs, where a lighter colour of nose is acceptable. The flews should </w:t>
      </w:r>
      <w:proofErr w:type="gramStart"/>
      <w:r w:rsidRPr="00C13921">
        <w:rPr>
          <w:rFonts w:cs="Times New Roman"/>
          <w:color w:val="000000"/>
          <w:lang w:val="en-CA"/>
        </w:rPr>
        <w:t>be !</w:t>
      </w:r>
      <w:proofErr w:type="gramEnd"/>
      <w:r w:rsidRPr="00C13921">
        <w:rPr>
          <w:rFonts w:cs="Times New Roman"/>
          <w:color w:val="000000"/>
          <w:lang w:val="en-CA"/>
        </w:rPr>
        <w:t xml:space="preserve"> </w:t>
      </w:r>
      <w:proofErr w:type="gramStart"/>
      <w:r w:rsidRPr="00C13921">
        <w:rPr>
          <w:rFonts w:cs="Times New Roman"/>
          <w:color w:val="000000"/>
          <w:lang w:val="en-CA"/>
        </w:rPr>
        <w:t>thick</w:t>
      </w:r>
      <w:proofErr w:type="gramEnd"/>
      <w:r w:rsidRPr="00C13921">
        <w:rPr>
          <w:rFonts w:cs="Times New Roman"/>
          <w:color w:val="000000"/>
          <w:lang w:val="en-CA"/>
        </w:rPr>
        <w:t xml:space="preserve"> and broad, hanging over the lower jaw at the sides, meeting the </w:t>
      </w:r>
      <w:proofErr w:type="spellStart"/>
      <w:r w:rsidRPr="00C13921">
        <w:rPr>
          <w:rFonts w:cs="Times New Roman"/>
          <w:color w:val="000000"/>
          <w:lang w:val="en-CA"/>
        </w:rPr>
        <w:t>underlip</w:t>
      </w:r>
      <w:proofErr w:type="spellEnd"/>
      <w:r w:rsidRPr="00C13921">
        <w:rPr>
          <w:rFonts w:cs="Times New Roman"/>
          <w:color w:val="000000"/>
          <w:lang w:val="en-CA"/>
        </w:rPr>
        <w:t xml:space="preserve"> in front and covering the teeth which should not be seen when , the mouth is closed. The </w:t>
      </w:r>
      <w:proofErr w:type="spellStart"/>
      <w:r w:rsidRPr="00C13921">
        <w:rPr>
          <w:rFonts w:cs="Times New Roman"/>
          <w:color w:val="000000"/>
          <w:lang w:val="en-CA"/>
        </w:rPr>
        <w:t>underjaw</w:t>
      </w:r>
      <w:proofErr w:type="spellEnd"/>
      <w:r w:rsidRPr="00C13921">
        <w:rPr>
          <w:rFonts w:cs="Times New Roman"/>
          <w:color w:val="000000"/>
          <w:lang w:val="en-CA"/>
        </w:rPr>
        <w:t xml:space="preserve"> should be deep, square, broad, ' undershot, and well turned up.</w:t>
      </w:r>
      <w:r w:rsidRPr="00C13921">
        <w:rPr>
          <w:rFonts w:cs="Times New Roman"/>
          <w:b/>
          <w:bCs/>
          <w:color w:val="000000"/>
          <w:lang w:val="en-CA"/>
        </w:rPr>
        <w:t> </w:t>
      </w:r>
      <w:r w:rsidRPr="00C13921">
        <w:rPr>
          <w:rFonts w:cs="Times New Roman"/>
          <w:color w:val="000000"/>
          <w:lang w:val="en-CA"/>
        </w:rPr>
        <w:t xml:space="preserve">Eyes should be wide apart, set low down in the skull, as far from the ears as possible, round in form, of moderate size, neither sunken or bulging, and in colour dark. No haw and no </w:t>
      </w:r>
      <w:proofErr w:type="gramStart"/>
      <w:r w:rsidRPr="00C13921">
        <w:rPr>
          <w:rFonts w:cs="Times New Roman"/>
          <w:color w:val="000000"/>
          <w:lang w:val="en-CA"/>
        </w:rPr>
        <w:t>white  of</w:t>
      </w:r>
      <w:proofErr w:type="gramEnd"/>
      <w:r w:rsidRPr="00C13921">
        <w:rPr>
          <w:rFonts w:cs="Times New Roman"/>
          <w:color w:val="000000"/>
          <w:lang w:val="en-CA"/>
        </w:rPr>
        <w:t xml:space="preserve"> the eye showing when looking forward. Ears shall hereafter be known as the bat ear, broad at the base, elongated, with round top, set high in the head, but not too close together, and carried erect with the orifice to the front. </w:t>
      </w:r>
      <w:proofErr w:type="gramStart"/>
      <w:r w:rsidRPr="00C13921">
        <w:rPr>
          <w:rFonts w:cs="Times New Roman"/>
          <w:color w:val="000000"/>
          <w:lang w:val="en-CA"/>
        </w:rPr>
        <w:t>The leather of the ear fine and soft.</w:t>
      </w:r>
      <w:proofErr w:type="gramEnd"/>
    </w:p>
    <w:p w14:paraId="1282BE93" w14:textId="77777777" w:rsidR="00C13921" w:rsidRPr="00C13921" w:rsidRDefault="00C13921" w:rsidP="00C13921">
      <w:pPr>
        <w:spacing w:before="100" w:beforeAutospacing="1" w:after="100" w:afterAutospacing="1" w:line="320" w:lineRule="exact"/>
        <w:rPr>
          <w:rFonts w:cs="Times New Roman"/>
          <w:lang w:val="en-CA"/>
        </w:rPr>
      </w:pPr>
      <w:r w:rsidRPr="00C13921">
        <w:rPr>
          <w:rFonts w:cs="Times New Roman"/>
          <w:b/>
          <w:bCs/>
          <w:color w:val="000000"/>
          <w:lang w:val="en-CA"/>
        </w:rPr>
        <w:t xml:space="preserve">Neck - </w:t>
      </w:r>
      <w:r w:rsidRPr="00C13921">
        <w:rPr>
          <w:rFonts w:cs="Times New Roman"/>
          <w:color w:val="000000"/>
          <w:lang w:val="en-CA"/>
        </w:rPr>
        <w:t>The neck should be thick and well arched, with loose skin at throat.</w:t>
      </w:r>
    </w:p>
    <w:p w14:paraId="3CD5D5DC" w14:textId="77777777" w:rsidR="00C13921" w:rsidRPr="00C13921" w:rsidRDefault="00C13921" w:rsidP="00C13921">
      <w:pPr>
        <w:spacing w:before="100" w:beforeAutospacing="1" w:after="100" w:afterAutospacing="1" w:line="320" w:lineRule="exact"/>
        <w:rPr>
          <w:rFonts w:cs="Times New Roman"/>
          <w:lang w:val="en-CA"/>
        </w:rPr>
      </w:pPr>
      <w:r w:rsidRPr="00C13921">
        <w:rPr>
          <w:rFonts w:cs="Times New Roman"/>
          <w:b/>
          <w:bCs/>
          <w:color w:val="000000"/>
          <w:lang w:val="en-CA"/>
        </w:rPr>
        <w:t xml:space="preserve">Forequarters - </w:t>
      </w:r>
      <w:r w:rsidRPr="00C13921">
        <w:rPr>
          <w:rFonts w:cs="Times New Roman"/>
          <w:color w:val="000000"/>
          <w:lang w:val="en-CA"/>
        </w:rPr>
        <w:t>The forelegs should be short, stout, straight and muscular, set wide apart.</w:t>
      </w:r>
    </w:p>
    <w:p w14:paraId="727A2532" w14:textId="77777777" w:rsidR="00C13921" w:rsidRPr="00C13921" w:rsidRDefault="00C13921" w:rsidP="00C13921">
      <w:pPr>
        <w:spacing w:before="100" w:beforeAutospacing="1" w:after="100" w:afterAutospacing="1" w:line="320" w:lineRule="exact"/>
        <w:rPr>
          <w:rFonts w:cs="Times New Roman"/>
          <w:lang w:val="en-CA"/>
        </w:rPr>
      </w:pPr>
      <w:r w:rsidRPr="00C13921">
        <w:rPr>
          <w:rFonts w:cs="Times New Roman"/>
          <w:b/>
          <w:bCs/>
          <w:color w:val="000000"/>
          <w:lang w:val="en-CA"/>
        </w:rPr>
        <w:t xml:space="preserve">Body - </w:t>
      </w:r>
      <w:r w:rsidRPr="00C13921">
        <w:rPr>
          <w:rFonts w:cs="Times New Roman"/>
          <w:color w:val="000000"/>
          <w:lang w:val="en-CA"/>
        </w:rPr>
        <w:t>The body should be short and well rounded. The back should be a roach back, with a slight fall close behind the shoulders. It should be strong and short, broad at the shoulders and narrowing at the loins. The chest, broad, deep and full, well ribbed with the belly tucked up.</w:t>
      </w:r>
    </w:p>
    <w:p w14:paraId="52F1EBEB" w14:textId="3FDE4E69" w:rsidR="00C13921" w:rsidRPr="00C13921" w:rsidRDefault="00C13921" w:rsidP="00C13921">
      <w:pPr>
        <w:spacing w:before="100" w:beforeAutospacing="1" w:after="100" w:afterAutospacing="1" w:line="320" w:lineRule="exact"/>
        <w:rPr>
          <w:rFonts w:cs="Times New Roman"/>
          <w:lang w:val="en-CA"/>
        </w:rPr>
      </w:pPr>
      <w:r w:rsidRPr="00C13921">
        <w:rPr>
          <w:rFonts w:cs="Times New Roman"/>
          <w:b/>
          <w:bCs/>
          <w:color w:val="000000"/>
          <w:lang w:val="en-CA"/>
        </w:rPr>
        <w:t xml:space="preserve">Hindquarters - </w:t>
      </w:r>
      <w:r w:rsidRPr="00C13921">
        <w:rPr>
          <w:rFonts w:cs="Times New Roman"/>
          <w:color w:val="000000"/>
          <w:lang w:val="en-CA"/>
        </w:rPr>
        <w:t>The hind legs should be strong and muscular, longer than the forelegs, so as to elevate the loins above the shoulders. Hocks well let down. The feet should be moderate in size, compact and firmly set. Toes compact, well split up, with high knuckles and short stubby nails; hind feet sligh</w:t>
      </w:r>
      <w:ins w:id="258" w:author="B Comeau-Watson" w:date="2015-12-13T02:18:00Z">
        <w:r w:rsidR="008A19D7">
          <w:rPr>
            <w:rFonts w:cs="Times New Roman"/>
            <w:color w:val="000000"/>
            <w:lang w:val="en-CA"/>
          </w:rPr>
          <w:t>tl</w:t>
        </w:r>
      </w:ins>
      <w:del w:id="259" w:author="B Comeau-Watson" w:date="2015-12-13T02:18:00Z">
        <w:r w:rsidRPr="00C13921" w:rsidDel="008A19D7">
          <w:rPr>
            <w:rFonts w:cs="Times New Roman"/>
            <w:color w:val="000000"/>
            <w:lang w:val="en-CA"/>
          </w:rPr>
          <w:delText>d</w:delText>
        </w:r>
      </w:del>
      <w:r w:rsidRPr="00C13921">
        <w:rPr>
          <w:rFonts w:cs="Times New Roman"/>
          <w:color w:val="000000"/>
          <w:lang w:val="en-CA"/>
        </w:rPr>
        <w:t>y longer than forefeet.</w:t>
      </w:r>
    </w:p>
    <w:p w14:paraId="25F480D9" w14:textId="77777777" w:rsidR="00C13921" w:rsidRPr="00C13921" w:rsidRDefault="00C13921" w:rsidP="00C13921">
      <w:pPr>
        <w:spacing w:before="100" w:beforeAutospacing="1" w:after="100" w:afterAutospacing="1" w:line="320" w:lineRule="exact"/>
        <w:rPr>
          <w:rFonts w:cs="Times New Roman"/>
          <w:lang w:val="en-CA"/>
        </w:rPr>
      </w:pPr>
      <w:r w:rsidRPr="00C13921">
        <w:rPr>
          <w:rFonts w:cs="Times New Roman"/>
          <w:b/>
          <w:bCs/>
          <w:color w:val="000000"/>
          <w:lang w:val="en-CA"/>
        </w:rPr>
        <w:t>Tail -</w:t>
      </w:r>
      <w:r w:rsidRPr="00C13921">
        <w:rPr>
          <w:rFonts w:cs="Times New Roman"/>
          <w:color w:val="000000"/>
          <w:lang w:val="en-CA"/>
        </w:rPr>
        <w:t xml:space="preserve"> The tail should be either straight or screwed (but not curly</w:t>
      </w:r>
      <w:proofErr w:type="gramStart"/>
      <w:r w:rsidRPr="00C13921">
        <w:rPr>
          <w:rFonts w:cs="Times New Roman"/>
          <w:color w:val="000000"/>
          <w:lang w:val="en-CA"/>
        </w:rPr>
        <w:t>) ,</w:t>
      </w:r>
      <w:proofErr w:type="gramEnd"/>
      <w:r w:rsidRPr="00C13921">
        <w:rPr>
          <w:rFonts w:cs="Times New Roman"/>
          <w:color w:val="000000"/>
          <w:lang w:val="en-CA"/>
        </w:rPr>
        <w:t xml:space="preserve"> short, hung V low, thick root and fine tip; carried low in repose.</w:t>
      </w:r>
    </w:p>
    <w:p w14:paraId="2FFFBC94" w14:textId="77777777" w:rsidR="00C13921" w:rsidRPr="00C13921" w:rsidRDefault="00C13921" w:rsidP="00C13921">
      <w:pPr>
        <w:spacing w:before="100" w:beforeAutospacing="1" w:after="100" w:afterAutospacing="1" w:line="320" w:lineRule="exact"/>
        <w:rPr>
          <w:rFonts w:cs="Times New Roman"/>
          <w:lang w:val="en-CA"/>
        </w:rPr>
      </w:pPr>
      <w:r w:rsidRPr="00C13921">
        <w:rPr>
          <w:rFonts w:cs="Times New Roman"/>
          <w:b/>
          <w:bCs/>
          <w:color w:val="000000"/>
          <w:lang w:val="en-CA"/>
        </w:rPr>
        <w:t xml:space="preserve">Disqualifications - </w:t>
      </w:r>
      <w:r w:rsidRPr="00C13921">
        <w:rPr>
          <w:rFonts w:cs="Times New Roman"/>
          <w:color w:val="000000"/>
          <w:lang w:val="en-CA"/>
        </w:rPr>
        <w:t>Other than bat ears; black and white, black and tan, liver, mouse or solid black (black means without any trace of brindle</w:t>
      </w:r>
      <w:proofErr w:type="gramStart"/>
      <w:r w:rsidRPr="00C13921">
        <w:rPr>
          <w:rFonts w:cs="Times New Roman"/>
          <w:color w:val="000000"/>
          <w:lang w:val="en-CA"/>
        </w:rPr>
        <w:t>) ;</w:t>
      </w:r>
      <w:proofErr w:type="gramEnd"/>
      <w:r w:rsidRPr="00C13921">
        <w:rPr>
          <w:rFonts w:cs="Times New Roman"/>
          <w:color w:val="000000"/>
          <w:lang w:val="en-CA"/>
        </w:rPr>
        <w:t xml:space="preserve"> eyes of different colour; nose other than black except in the case of the lighter-coloured dogs, where a lighter colour of nose is acceptable; hare lip; any mutilation; over 28 lb. (12.7 kg) in weight.</w:t>
      </w:r>
    </w:p>
    <w:p w14:paraId="7E389E00" w14:textId="5D124FCC" w:rsidR="00C13921" w:rsidRDefault="00C13921" w:rsidP="00C13921">
      <w:pPr>
        <w:spacing w:before="100" w:beforeAutospacing="1" w:after="100" w:afterAutospacing="1" w:line="320" w:lineRule="exact"/>
        <w:rPr>
          <w:rFonts w:cs="Times New Roman"/>
          <w:color w:val="000000"/>
          <w:lang w:val="en-CA"/>
        </w:rPr>
      </w:pPr>
      <w:r>
        <w:rPr>
          <w:rFonts w:cs="Times New Roman"/>
          <w:color w:val="000000"/>
          <w:lang w:val="en-CA"/>
        </w:rPr>
        <w:t>-------------------------</w:t>
      </w:r>
    </w:p>
    <w:p w14:paraId="52E208CC" w14:textId="3F9648C0" w:rsidR="00C13921" w:rsidRPr="00C13921" w:rsidRDefault="00C13921" w:rsidP="00C13921">
      <w:pPr>
        <w:spacing w:before="100" w:beforeAutospacing="1" w:after="100" w:afterAutospacing="1" w:line="320" w:lineRule="exact"/>
        <w:rPr>
          <w:rFonts w:cs="Times New Roman"/>
          <w:lang w:val="en-CA"/>
        </w:rPr>
      </w:pPr>
      <w:r w:rsidRPr="00C13921">
        <w:rPr>
          <w:rFonts w:cs="Times New Roman"/>
          <w:color w:val="000000"/>
          <w:lang w:val="en-CA"/>
        </w:rPr>
        <w:t>The Canadian French Bulldog Breed Standard lists acceptable colours as: all brindle, fawn, white, brindle and white</w:t>
      </w:r>
      <w:ins w:id="260" w:author="B Comeau-Watson" w:date="2015-12-13T02:18:00Z">
        <w:r w:rsidR="008A19D7">
          <w:rPr>
            <w:rFonts w:cs="Times New Roman"/>
            <w:color w:val="000000"/>
            <w:lang w:val="en-CA"/>
          </w:rPr>
          <w:t xml:space="preserve"> (pied)</w:t>
        </w:r>
      </w:ins>
      <w:r w:rsidRPr="00C13921">
        <w:rPr>
          <w:rFonts w:cs="Times New Roman"/>
          <w:color w:val="000000"/>
          <w:lang w:val="en-CA"/>
        </w:rPr>
        <w:t xml:space="preserve">, and any colour except </w:t>
      </w:r>
      <w:proofErr w:type="gramStart"/>
      <w:r w:rsidRPr="00C13921">
        <w:rPr>
          <w:rFonts w:cs="Times New Roman"/>
          <w:color w:val="000000"/>
          <w:lang w:val="en-CA"/>
        </w:rPr>
        <w:t>those which</w:t>
      </w:r>
      <w:proofErr w:type="gramEnd"/>
      <w:r w:rsidRPr="00C13921">
        <w:rPr>
          <w:rFonts w:cs="Times New Roman"/>
          <w:color w:val="000000"/>
          <w:lang w:val="en-CA"/>
        </w:rPr>
        <w:t xml:space="preserve"> constitute disqualification. Colour disqualifications include: black and white, black and tan, liver, </w:t>
      </w:r>
      <w:ins w:id="261" w:author="B Comeau-Watson" w:date="2015-12-13T02:18:00Z">
        <w:r w:rsidR="008A19D7">
          <w:rPr>
            <w:rFonts w:cs="Times New Roman"/>
            <w:color w:val="000000"/>
            <w:lang w:val="en-CA"/>
          </w:rPr>
          <w:t xml:space="preserve">‘blue’, ‘blue and cream’, </w:t>
        </w:r>
      </w:ins>
      <w:ins w:id="262" w:author="B Comeau-Watson" w:date="2015-12-13T02:19:00Z">
        <w:r w:rsidR="008A19D7">
          <w:rPr>
            <w:rFonts w:cs="Times New Roman"/>
            <w:color w:val="000000"/>
            <w:lang w:val="en-CA"/>
          </w:rPr>
          <w:t xml:space="preserve">‘lilac’, ‘merle’, </w:t>
        </w:r>
      </w:ins>
      <w:r w:rsidRPr="00C13921">
        <w:rPr>
          <w:rFonts w:cs="Times New Roman"/>
          <w:color w:val="000000"/>
          <w:lang w:val="en-CA"/>
        </w:rPr>
        <w:t>mouse or solid black (black means without any trace of brindle)</w:t>
      </w:r>
      <w:ins w:id="263" w:author="B Comeau-Watson" w:date="2015-12-13T02:19:00Z">
        <w:r w:rsidR="008A19D7">
          <w:rPr>
            <w:rFonts w:cs="Times New Roman"/>
            <w:color w:val="000000"/>
            <w:lang w:val="en-CA"/>
          </w:rPr>
          <w:t>.</w:t>
        </w:r>
      </w:ins>
      <w:del w:id="264" w:author="B Comeau-Watson" w:date="2015-12-13T02:19:00Z">
        <w:r w:rsidRPr="00C13921" w:rsidDel="008A19D7">
          <w:rPr>
            <w:rFonts w:cs="Times New Roman"/>
            <w:color w:val="000000"/>
            <w:lang w:val="en-CA"/>
          </w:rPr>
          <w:delText>;</w:delText>
        </w:r>
      </w:del>
    </w:p>
    <w:p w14:paraId="44784DA8" w14:textId="77777777" w:rsidR="00C13921" w:rsidRPr="00C13921" w:rsidRDefault="00C13921" w:rsidP="00C13921">
      <w:pPr>
        <w:spacing w:before="100" w:beforeAutospacing="1" w:after="100" w:afterAutospacing="1" w:line="320" w:lineRule="exact"/>
        <w:rPr>
          <w:rFonts w:cs="Times New Roman"/>
          <w:lang w:val="en-CA"/>
        </w:rPr>
      </w:pPr>
      <w:r w:rsidRPr="00C13921">
        <w:rPr>
          <w:rFonts w:cs="Times New Roman"/>
          <w:color w:val="000000"/>
          <w:lang w:val="en-CA"/>
        </w:rPr>
        <w:t>It is important for potential pet owners to understand that dogs of disqualifying colours do occur from time to time but breeders who breed to standard do not intentionally aim to produce them.  They could be the result of recessive traits that only appear when puppies inherit a recessive gene from each of their parents, or they may be throwbacks to distant ancestors. No matter the means of inheritance, in deference to our standard, puppies and dogs exhibiting or carrying disqualifying traits should be spayed or neutered and placed as companion dogs with a dollar value no greater than any companion puppy.</w:t>
      </w:r>
    </w:p>
    <w:p w14:paraId="5647EDD0" w14:textId="0BB26BE0" w:rsidR="00C13921" w:rsidDel="00092DDA" w:rsidRDefault="00C13921" w:rsidP="00C13921">
      <w:pPr>
        <w:spacing w:before="100" w:beforeAutospacing="1" w:after="100" w:afterAutospacing="1" w:line="320" w:lineRule="exact"/>
        <w:rPr>
          <w:del w:id="265" w:author="B Comeau-Watson" w:date="2015-12-13T02:19:00Z"/>
          <w:rFonts w:cs="Times New Roman"/>
          <w:color w:val="000000"/>
          <w:lang w:val="en-CA"/>
        </w:rPr>
      </w:pPr>
      <w:r w:rsidRPr="00C13921">
        <w:rPr>
          <w:rFonts w:cs="Times New Roman"/>
          <w:color w:val="000000"/>
          <w:lang w:val="en-CA"/>
        </w:rPr>
        <w:t xml:space="preserve">Please do not be taken in by advertisements suggesting that French Bulldogs in colours that do not comply with Club Standards are more valuable or desirable than those </w:t>
      </w:r>
      <w:proofErr w:type="gramStart"/>
      <w:r w:rsidRPr="00C13921">
        <w:rPr>
          <w:rFonts w:cs="Times New Roman"/>
          <w:color w:val="000000"/>
          <w:lang w:val="en-CA"/>
        </w:rPr>
        <w:t>that are</w:t>
      </w:r>
      <w:proofErr w:type="gramEnd"/>
      <w:r w:rsidRPr="00C13921">
        <w:rPr>
          <w:rFonts w:cs="Times New Roman"/>
          <w:color w:val="000000"/>
          <w:lang w:val="en-CA"/>
        </w:rPr>
        <w:t xml:space="preserve"> correct. </w:t>
      </w:r>
      <w:ins w:id="266" w:author="B Comeau-Watson" w:date="2015-12-13T02:19:00Z">
        <w:r w:rsidR="008A19D7">
          <w:rPr>
            <w:rFonts w:cs="Times New Roman"/>
            <w:color w:val="000000"/>
            <w:lang w:val="en-CA"/>
          </w:rPr>
          <w:t xml:space="preserve">Unfortunately </w:t>
        </w:r>
      </w:ins>
      <w:ins w:id="267" w:author="B Comeau-Watson" w:date="2015-12-13T02:20:00Z">
        <w:r w:rsidR="008A19D7">
          <w:rPr>
            <w:rFonts w:cs="Times New Roman"/>
            <w:color w:val="000000"/>
            <w:lang w:val="en-CA"/>
          </w:rPr>
          <w:t>there are</w:t>
        </w:r>
      </w:ins>
      <w:ins w:id="268" w:author="B Comeau-Watson" w:date="2015-12-13T02:19:00Z">
        <w:r w:rsidR="008A19D7">
          <w:rPr>
            <w:rFonts w:cs="Times New Roman"/>
            <w:color w:val="000000"/>
            <w:lang w:val="en-CA"/>
          </w:rPr>
          <w:t xml:space="preserve"> people commercially breed these DQ colours</w:t>
        </w:r>
      </w:ins>
      <w:ins w:id="269" w:author="B Comeau-Watson" w:date="2015-12-13T02:21:00Z">
        <w:r w:rsidR="008A19D7">
          <w:rPr>
            <w:rFonts w:cs="Times New Roman"/>
            <w:color w:val="000000"/>
            <w:lang w:val="en-CA"/>
          </w:rPr>
          <w:t xml:space="preserve"> without regard for health and temperament,</w:t>
        </w:r>
      </w:ins>
      <w:ins w:id="270" w:author="B Comeau-Watson" w:date="2015-12-13T02:19:00Z">
        <w:r w:rsidR="008A19D7">
          <w:rPr>
            <w:rFonts w:cs="Times New Roman"/>
            <w:color w:val="000000"/>
            <w:lang w:val="en-CA"/>
          </w:rPr>
          <w:t xml:space="preserve"> to make huge profits at the public</w:t>
        </w:r>
      </w:ins>
      <w:ins w:id="271" w:author="B Comeau-Watson" w:date="2015-12-13T02:20:00Z">
        <w:r w:rsidR="008A19D7">
          <w:rPr>
            <w:rFonts w:cs="Times New Roman"/>
            <w:color w:val="000000"/>
            <w:lang w:val="en-CA"/>
          </w:rPr>
          <w:t xml:space="preserve">’s expense. </w:t>
        </w:r>
      </w:ins>
      <w:ins w:id="272" w:author="B Comeau-Watson" w:date="2015-12-13T02:21:00Z">
        <w:r w:rsidR="008A19D7">
          <w:rPr>
            <w:rFonts w:cs="Times New Roman"/>
            <w:color w:val="000000"/>
            <w:lang w:val="en-CA"/>
          </w:rPr>
          <w:t xml:space="preserve"> These dogs are not more valuable, or worth pay exorbitant prices for. Buy from an ethical and responsible</w:t>
        </w:r>
      </w:ins>
      <w:ins w:id="273" w:author="B Comeau-Watson" w:date="2015-12-13T02:22:00Z">
        <w:r w:rsidR="008A19D7">
          <w:rPr>
            <w:rFonts w:cs="Times New Roman"/>
            <w:color w:val="000000"/>
            <w:lang w:val="en-CA"/>
          </w:rPr>
          <w:t>, knowledgeable</w:t>
        </w:r>
      </w:ins>
      <w:ins w:id="274" w:author="B Comeau-Watson" w:date="2015-12-13T02:21:00Z">
        <w:r w:rsidR="008A19D7">
          <w:rPr>
            <w:rFonts w:cs="Times New Roman"/>
            <w:color w:val="000000"/>
            <w:lang w:val="en-CA"/>
          </w:rPr>
          <w:t xml:space="preserve"> breeder who is dedicated to improving the health, </w:t>
        </w:r>
        <w:proofErr w:type="spellStart"/>
        <w:r w:rsidR="008A19D7">
          <w:rPr>
            <w:rFonts w:cs="Times New Roman"/>
            <w:color w:val="000000"/>
            <w:lang w:val="en-CA"/>
          </w:rPr>
          <w:t>tempermant</w:t>
        </w:r>
        <w:proofErr w:type="spellEnd"/>
        <w:r w:rsidR="008A19D7">
          <w:rPr>
            <w:rFonts w:cs="Times New Roman"/>
            <w:color w:val="000000"/>
            <w:lang w:val="en-CA"/>
          </w:rPr>
          <w:t xml:space="preserve"> and </w:t>
        </w:r>
      </w:ins>
      <w:ins w:id="275" w:author="B Comeau-Watson" w:date="2015-12-13T02:22:00Z">
        <w:r w:rsidR="008A19D7">
          <w:rPr>
            <w:rFonts w:cs="Times New Roman"/>
            <w:color w:val="000000"/>
            <w:lang w:val="en-CA"/>
          </w:rPr>
          <w:t>conformation</w:t>
        </w:r>
      </w:ins>
      <w:ins w:id="276" w:author="B Comeau-Watson" w:date="2015-12-13T02:21:00Z">
        <w:r w:rsidR="008A19D7">
          <w:rPr>
            <w:rFonts w:cs="Times New Roman"/>
            <w:color w:val="000000"/>
            <w:lang w:val="en-CA"/>
          </w:rPr>
          <w:t xml:space="preserve"> </w:t>
        </w:r>
      </w:ins>
      <w:ins w:id="277" w:author="B Comeau-Watson" w:date="2015-12-13T02:22:00Z">
        <w:r w:rsidR="008A19D7">
          <w:rPr>
            <w:rFonts w:cs="Times New Roman"/>
            <w:color w:val="000000"/>
            <w:lang w:val="en-CA"/>
          </w:rPr>
          <w:t>of the breed, and who will support you by ans</w:t>
        </w:r>
        <w:r w:rsidR="00AA6903">
          <w:rPr>
            <w:rFonts w:cs="Times New Roman"/>
            <w:color w:val="000000"/>
            <w:lang w:val="en-CA"/>
          </w:rPr>
          <w:t xml:space="preserve">wering any questions and offer advice about the dog </w:t>
        </w:r>
        <w:r w:rsidR="00092DDA">
          <w:rPr>
            <w:rFonts w:cs="Times New Roman"/>
            <w:color w:val="000000"/>
            <w:lang w:val="en-CA"/>
          </w:rPr>
          <w:t>you buy throughout its lifetime</w:t>
        </w:r>
      </w:ins>
      <w:ins w:id="278" w:author="B Comeau-Watson" w:date="2015-12-13T02:46:00Z">
        <w:r w:rsidR="00092DDA">
          <w:rPr>
            <w:rFonts w:cs="Times New Roman"/>
            <w:color w:val="000000"/>
            <w:lang w:val="en-CA"/>
          </w:rPr>
          <w:t>.</w:t>
        </w:r>
      </w:ins>
    </w:p>
    <w:p w14:paraId="2E5EF38E" w14:textId="77777777" w:rsidR="00092DDA" w:rsidRDefault="00092DDA" w:rsidP="00C13921">
      <w:pPr>
        <w:spacing w:before="100" w:beforeAutospacing="1" w:after="100" w:afterAutospacing="1" w:line="320" w:lineRule="exact"/>
        <w:rPr>
          <w:ins w:id="279" w:author="B Comeau-Watson" w:date="2015-12-13T02:46:00Z"/>
          <w:rFonts w:cs="Times New Roman"/>
          <w:color w:val="000000"/>
          <w:lang w:val="en-CA"/>
        </w:rPr>
      </w:pPr>
    </w:p>
    <w:p w14:paraId="56E12952" w14:textId="1C78C9AA" w:rsidR="00092DDA" w:rsidRDefault="00553C81" w:rsidP="00C13921">
      <w:pPr>
        <w:spacing w:before="100" w:beforeAutospacing="1" w:after="100" w:afterAutospacing="1" w:line="320" w:lineRule="exact"/>
        <w:rPr>
          <w:ins w:id="280" w:author="B Comeau-Watson" w:date="2015-12-13T02:46:00Z"/>
          <w:rFonts w:cs="Times New Roman"/>
          <w:color w:val="000000"/>
          <w:lang w:val="en-CA"/>
        </w:rPr>
      </w:pPr>
      <w:ins w:id="281" w:author="B Comeau-Watson" w:date="2015-12-13T15:27:00Z">
        <w:r>
          <w:rPr>
            <w:rFonts w:cs="Times New Roman"/>
            <w:color w:val="000000"/>
            <w:lang w:val="en-CA"/>
          </w:rPr>
          <w:t>Please</w:t>
        </w:r>
      </w:ins>
      <w:ins w:id="282" w:author="B Comeau-Watson" w:date="2015-12-13T02:46:00Z">
        <w:r w:rsidR="00092DDA">
          <w:rPr>
            <w:rFonts w:cs="Times New Roman"/>
            <w:color w:val="000000"/>
            <w:lang w:val="en-CA"/>
          </w:rPr>
          <w:t xml:space="preserve"> Spay and Neuter your pets!</w:t>
        </w:r>
      </w:ins>
    </w:p>
    <w:p w14:paraId="5A03BFF6" w14:textId="77777777" w:rsidR="00DB4616" w:rsidRDefault="00DB4616" w:rsidP="00C13921">
      <w:pPr>
        <w:spacing w:before="100" w:beforeAutospacing="1" w:after="100" w:afterAutospacing="1" w:line="320" w:lineRule="exact"/>
        <w:rPr>
          <w:rFonts w:cs="Times New Roman"/>
          <w:color w:val="000000"/>
          <w:lang w:val="en-CA"/>
        </w:rPr>
        <w:sectPr w:rsidR="00DB4616" w:rsidSect="00304B98">
          <w:pgSz w:w="12240" w:h="15840"/>
          <w:pgMar w:top="1224" w:right="1526" w:bottom="1440" w:left="1526" w:header="562" w:footer="562" w:gutter="0"/>
          <w:cols w:space="708"/>
          <w:docGrid w:linePitch="326"/>
        </w:sectPr>
      </w:pPr>
    </w:p>
    <w:p w14:paraId="7CDF4FFB" w14:textId="5F22EDA5" w:rsidR="00C13921" w:rsidDel="00092DDA" w:rsidRDefault="00C13921" w:rsidP="00C13921">
      <w:pPr>
        <w:spacing w:before="100" w:beforeAutospacing="1" w:after="100" w:afterAutospacing="1" w:line="320" w:lineRule="exact"/>
        <w:rPr>
          <w:del w:id="283" w:author="B Comeau-Watson" w:date="2015-12-13T02:46:00Z"/>
          <w:rFonts w:cs="Times New Roman"/>
          <w:color w:val="000000"/>
          <w:lang w:val="en-CA"/>
        </w:rPr>
      </w:pPr>
    </w:p>
    <w:p w14:paraId="1E0C59C1" w14:textId="233A9D61" w:rsidR="00C13921" w:rsidRDefault="000E165B" w:rsidP="00C13921">
      <w:pPr>
        <w:spacing w:before="100" w:beforeAutospacing="1" w:after="100" w:afterAutospacing="1" w:line="320" w:lineRule="exact"/>
        <w:rPr>
          <w:rFonts w:cs="Times New Roman"/>
          <w:color w:val="000000"/>
          <w:lang w:val="en-CA"/>
        </w:rPr>
      </w:pPr>
      <w:r>
        <w:rPr>
          <w:rFonts w:cs="Times New Roman"/>
          <w:color w:val="000000"/>
          <w:lang w:val="en-CA"/>
        </w:rPr>
        <w:t>CONTACT PAGE/FOR MORE INFORMATION</w:t>
      </w:r>
    </w:p>
    <w:p w14:paraId="1AB45FDE" w14:textId="504E9213" w:rsidR="000E165B" w:rsidRDefault="000E165B" w:rsidP="00C13921">
      <w:pPr>
        <w:spacing w:before="100" w:beforeAutospacing="1" w:after="100" w:afterAutospacing="1" w:line="320" w:lineRule="exact"/>
        <w:rPr>
          <w:ins w:id="284" w:author="B Comeau-Watson" w:date="2015-12-13T15:26:00Z"/>
          <w:rFonts w:cs="Times New Roman"/>
          <w:color w:val="000000"/>
          <w:lang w:val="en-CA"/>
        </w:rPr>
      </w:pPr>
      <w:r>
        <w:rPr>
          <w:rFonts w:cs="Times New Roman"/>
          <w:color w:val="000000"/>
          <w:lang w:val="en-CA"/>
        </w:rPr>
        <w:t>Interested in more information about Force Majeure French Bulldogs? Please complet</w:t>
      </w:r>
      <w:r w:rsidR="0033063E">
        <w:rPr>
          <w:rFonts w:cs="Times New Roman"/>
          <w:color w:val="000000"/>
          <w:lang w:val="en-CA"/>
        </w:rPr>
        <w:t>e</w:t>
      </w:r>
      <w:r>
        <w:rPr>
          <w:rFonts w:cs="Times New Roman"/>
          <w:color w:val="000000"/>
          <w:lang w:val="en-CA"/>
        </w:rPr>
        <w:t xml:space="preserve"> the contact form below and we </w:t>
      </w:r>
      <w:del w:id="285" w:author="B Comeau-Watson" w:date="2015-12-13T02:47:00Z">
        <w:r w:rsidDel="00092DDA">
          <w:rPr>
            <w:rFonts w:cs="Times New Roman"/>
            <w:color w:val="000000"/>
            <w:lang w:val="en-CA"/>
          </w:rPr>
          <w:delText xml:space="preserve">will </w:delText>
        </w:r>
      </w:del>
      <w:ins w:id="286" w:author="B Comeau-Watson" w:date="2015-12-13T15:26:00Z">
        <w:r w:rsidR="00553C81">
          <w:rPr>
            <w:rFonts w:cs="Times New Roman"/>
            <w:color w:val="000000"/>
            <w:lang w:val="en-CA"/>
          </w:rPr>
          <w:t>will be</w:t>
        </w:r>
      </w:ins>
      <w:ins w:id="287" w:author="B Comeau-Watson" w:date="2015-12-13T02:47:00Z">
        <w:r w:rsidR="00092DDA">
          <w:rPr>
            <w:rFonts w:cs="Times New Roman"/>
            <w:color w:val="000000"/>
            <w:lang w:val="en-CA"/>
          </w:rPr>
          <w:t xml:space="preserve"> happy to </w:t>
        </w:r>
      </w:ins>
      <w:r>
        <w:rPr>
          <w:rFonts w:cs="Times New Roman"/>
          <w:color w:val="000000"/>
          <w:lang w:val="en-CA"/>
        </w:rPr>
        <w:t>respond</w:t>
      </w:r>
      <w:del w:id="288" w:author="B Comeau-Watson" w:date="2015-12-13T02:47:00Z">
        <w:r w:rsidDel="00092DDA">
          <w:rPr>
            <w:rFonts w:cs="Times New Roman"/>
            <w:color w:val="000000"/>
            <w:lang w:val="en-CA"/>
          </w:rPr>
          <w:delText xml:space="preserve"> as soon as we are able</w:delText>
        </w:r>
      </w:del>
      <w:r>
        <w:rPr>
          <w:rFonts w:cs="Times New Roman"/>
          <w:color w:val="000000"/>
          <w:lang w:val="en-CA"/>
        </w:rPr>
        <w:t>.</w:t>
      </w:r>
    </w:p>
    <w:p w14:paraId="7146C176" w14:textId="4C68385B" w:rsidR="00553C81" w:rsidRDefault="00553C81" w:rsidP="00C13921">
      <w:pPr>
        <w:spacing w:before="100" w:beforeAutospacing="1" w:after="100" w:afterAutospacing="1" w:line="320" w:lineRule="exact"/>
        <w:rPr>
          <w:rFonts w:cs="Times New Roman"/>
          <w:color w:val="000000"/>
          <w:lang w:val="en-CA"/>
        </w:rPr>
      </w:pPr>
      <w:ins w:id="289" w:author="B Comeau-Watson" w:date="2015-12-13T15:26:00Z">
        <w:r>
          <w:rPr>
            <w:rFonts w:cs="Times New Roman"/>
            <w:color w:val="000000"/>
            <w:lang w:val="en-CA"/>
          </w:rPr>
          <w:t xml:space="preserve">We are located in </w:t>
        </w:r>
        <w:proofErr w:type="spellStart"/>
        <w:r>
          <w:rPr>
            <w:rFonts w:cs="Times New Roman"/>
            <w:color w:val="000000"/>
            <w:lang w:val="en-CA"/>
          </w:rPr>
          <w:t>Southwestern</w:t>
        </w:r>
        <w:proofErr w:type="spellEnd"/>
        <w:r>
          <w:rPr>
            <w:rFonts w:cs="Times New Roman"/>
            <w:color w:val="000000"/>
            <w:lang w:val="en-CA"/>
          </w:rPr>
          <w:t xml:space="preserve"> Ontario, 2 hours northwest of Toronto.</w:t>
        </w:r>
      </w:ins>
    </w:p>
    <w:p w14:paraId="2B1C1C95" w14:textId="77777777" w:rsidR="0033063E" w:rsidRDefault="0033063E" w:rsidP="00C13921">
      <w:pPr>
        <w:spacing w:before="100" w:beforeAutospacing="1" w:after="100" w:afterAutospacing="1" w:line="320" w:lineRule="exact"/>
        <w:rPr>
          <w:rFonts w:cs="Times New Roman"/>
          <w:color w:val="000000"/>
          <w:lang w:val="en-CA"/>
        </w:rPr>
      </w:pPr>
    </w:p>
    <w:p w14:paraId="70814BF4" w14:textId="1568EF1E" w:rsidR="0033063E" w:rsidRDefault="0033063E" w:rsidP="00C13921">
      <w:pPr>
        <w:spacing w:before="100" w:beforeAutospacing="1" w:after="100" w:afterAutospacing="1" w:line="320" w:lineRule="exact"/>
        <w:rPr>
          <w:rFonts w:cs="Times New Roman"/>
          <w:color w:val="000000"/>
          <w:lang w:val="en-CA"/>
        </w:rPr>
      </w:pPr>
      <w:r>
        <w:rPr>
          <w:rFonts w:cs="Times New Roman"/>
          <w:color w:val="000000"/>
          <w:lang w:val="en-CA"/>
        </w:rPr>
        <w:t>FIRST NAME</w:t>
      </w:r>
      <w:r>
        <w:rPr>
          <w:rFonts w:cs="Times New Roman"/>
          <w:color w:val="000000"/>
          <w:lang w:val="en-CA"/>
        </w:rPr>
        <w:tab/>
      </w:r>
      <w:r>
        <w:rPr>
          <w:rFonts w:cs="Times New Roman"/>
          <w:color w:val="000000"/>
          <w:lang w:val="en-CA"/>
        </w:rPr>
        <w:tab/>
      </w:r>
      <w:r>
        <w:rPr>
          <w:rFonts w:cs="Times New Roman"/>
          <w:color w:val="000000"/>
          <w:lang w:val="en-CA"/>
        </w:rPr>
        <w:tab/>
        <w:t>LAST NAME</w:t>
      </w:r>
    </w:p>
    <w:p w14:paraId="2B4BC8F3" w14:textId="6DC2227E" w:rsidR="0033063E" w:rsidRDefault="0033063E" w:rsidP="00C13921">
      <w:pPr>
        <w:spacing w:before="100" w:beforeAutospacing="1" w:after="100" w:afterAutospacing="1" w:line="320" w:lineRule="exact"/>
        <w:rPr>
          <w:rFonts w:cs="Times New Roman"/>
          <w:color w:val="000000"/>
          <w:lang w:val="en-CA"/>
        </w:rPr>
      </w:pPr>
      <w:r>
        <w:rPr>
          <w:rFonts w:cs="Times New Roman"/>
          <w:color w:val="000000"/>
          <w:lang w:val="en-CA"/>
        </w:rPr>
        <w:t xml:space="preserve">CITY </w:t>
      </w:r>
      <w:r>
        <w:rPr>
          <w:rFonts w:cs="Times New Roman"/>
          <w:color w:val="000000"/>
          <w:lang w:val="en-CA"/>
        </w:rPr>
        <w:tab/>
      </w:r>
      <w:r>
        <w:rPr>
          <w:rFonts w:cs="Times New Roman"/>
          <w:color w:val="000000"/>
          <w:lang w:val="en-CA"/>
        </w:rPr>
        <w:tab/>
      </w:r>
      <w:r>
        <w:rPr>
          <w:rFonts w:cs="Times New Roman"/>
          <w:color w:val="000000"/>
          <w:lang w:val="en-CA"/>
        </w:rPr>
        <w:tab/>
      </w:r>
      <w:r>
        <w:rPr>
          <w:rFonts w:cs="Times New Roman"/>
          <w:color w:val="000000"/>
          <w:lang w:val="en-CA"/>
        </w:rPr>
        <w:tab/>
        <w:t>COUNTRY</w:t>
      </w:r>
    </w:p>
    <w:p w14:paraId="3B98BE1D" w14:textId="0E40E854" w:rsidR="0033063E" w:rsidRDefault="0033063E" w:rsidP="00C13921">
      <w:pPr>
        <w:spacing w:before="100" w:beforeAutospacing="1" w:after="100" w:afterAutospacing="1" w:line="320" w:lineRule="exact"/>
        <w:rPr>
          <w:rFonts w:cs="Times New Roman"/>
          <w:color w:val="000000"/>
          <w:lang w:val="en-CA"/>
        </w:rPr>
      </w:pPr>
      <w:r>
        <w:rPr>
          <w:rFonts w:cs="Times New Roman"/>
          <w:color w:val="000000"/>
          <w:lang w:val="en-CA"/>
        </w:rPr>
        <w:t>EMAIL ADDRESS:</w:t>
      </w:r>
    </w:p>
    <w:p w14:paraId="4BB2324F" w14:textId="69AA211B" w:rsidR="0033063E" w:rsidRDefault="0033063E" w:rsidP="00C13921">
      <w:pPr>
        <w:spacing w:before="100" w:beforeAutospacing="1" w:after="100" w:afterAutospacing="1" w:line="320" w:lineRule="exact"/>
        <w:rPr>
          <w:rFonts w:cs="Times New Roman"/>
          <w:color w:val="000000"/>
          <w:lang w:val="en-CA"/>
        </w:rPr>
      </w:pPr>
      <w:r>
        <w:rPr>
          <w:rFonts w:cs="Times New Roman"/>
          <w:color w:val="000000"/>
          <w:lang w:val="en-CA"/>
        </w:rPr>
        <w:t>TELEPHONE NUMBER (Optional)</w:t>
      </w:r>
    </w:p>
    <w:p w14:paraId="6B1D9A02" w14:textId="77777777" w:rsidR="0033063E" w:rsidRDefault="0033063E" w:rsidP="00C13921">
      <w:pPr>
        <w:spacing w:before="100" w:beforeAutospacing="1" w:after="100" w:afterAutospacing="1" w:line="320" w:lineRule="exact"/>
        <w:rPr>
          <w:rFonts w:cs="Times New Roman"/>
          <w:color w:val="000000"/>
          <w:lang w:val="en-CA"/>
        </w:rPr>
      </w:pPr>
    </w:p>
    <w:p w14:paraId="3EC4F5AE" w14:textId="3B761F70" w:rsidR="0033063E" w:rsidRDefault="0033063E" w:rsidP="00C13921">
      <w:pPr>
        <w:spacing w:before="100" w:beforeAutospacing="1" w:after="100" w:afterAutospacing="1" w:line="320" w:lineRule="exact"/>
        <w:rPr>
          <w:rFonts w:cs="Times New Roman"/>
          <w:color w:val="000000"/>
          <w:lang w:val="en-CA"/>
        </w:rPr>
      </w:pPr>
      <w:r>
        <w:rPr>
          <w:rFonts w:cs="Times New Roman"/>
          <w:color w:val="000000"/>
          <w:lang w:val="en-CA"/>
        </w:rPr>
        <w:t>COMMENTS</w:t>
      </w:r>
    </w:p>
    <w:p w14:paraId="2511EB21" w14:textId="77777777" w:rsidR="0033063E" w:rsidRDefault="0033063E" w:rsidP="00C13921">
      <w:pPr>
        <w:spacing w:before="100" w:beforeAutospacing="1" w:after="100" w:afterAutospacing="1" w:line="320" w:lineRule="exact"/>
        <w:rPr>
          <w:rFonts w:cs="Times New Roman"/>
          <w:color w:val="000000"/>
          <w:lang w:val="en-CA"/>
        </w:rPr>
      </w:pPr>
    </w:p>
    <w:p w14:paraId="3DA0EC58" w14:textId="77777777" w:rsidR="0033063E" w:rsidRDefault="0033063E" w:rsidP="00C13921">
      <w:pPr>
        <w:spacing w:before="100" w:beforeAutospacing="1" w:after="100" w:afterAutospacing="1" w:line="320" w:lineRule="exact"/>
        <w:rPr>
          <w:rFonts w:cs="Times New Roman"/>
          <w:color w:val="000000"/>
          <w:lang w:val="en-CA"/>
        </w:rPr>
      </w:pPr>
    </w:p>
    <w:p w14:paraId="6197D1F2" w14:textId="77777777" w:rsidR="0033063E" w:rsidRDefault="0033063E" w:rsidP="00C13921">
      <w:pPr>
        <w:spacing w:before="100" w:beforeAutospacing="1" w:after="100" w:afterAutospacing="1" w:line="320" w:lineRule="exact"/>
        <w:rPr>
          <w:rFonts w:cs="Times New Roman"/>
          <w:color w:val="000000"/>
          <w:lang w:val="en-CA"/>
        </w:rPr>
      </w:pPr>
    </w:p>
    <w:p w14:paraId="185E12EC" w14:textId="77777777" w:rsidR="0033063E" w:rsidRDefault="0033063E" w:rsidP="00C13921">
      <w:pPr>
        <w:spacing w:before="100" w:beforeAutospacing="1" w:after="100" w:afterAutospacing="1" w:line="320" w:lineRule="exact"/>
        <w:rPr>
          <w:ins w:id="290" w:author="B Comeau-Watson" w:date="2015-12-13T15:28:00Z"/>
          <w:rFonts w:cs="Times New Roman"/>
          <w:color w:val="000000"/>
          <w:lang w:val="en-CA"/>
        </w:rPr>
      </w:pPr>
    </w:p>
    <w:p w14:paraId="1F4C4000" w14:textId="4B3FFD5E" w:rsidR="00553C81" w:rsidRDefault="00553C81" w:rsidP="00C13921">
      <w:pPr>
        <w:spacing w:before="100" w:beforeAutospacing="1" w:after="100" w:afterAutospacing="1" w:line="320" w:lineRule="exact"/>
        <w:rPr>
          <w:rFonts w:cs="Times New Roman"/>
          <w:color w:val="000000"/>
          <w:lang w:val="en-CA"/>
        </w:rPr>
      </w:pPr>
      <w:ins w:id="291" w:author="B Comeau-Watson" w:date="2015-12-13T15:28:00Z">
        <w:r>
          <w:rPr>
            <w:rFonts w:cs="Times New Roman"/>
            <w:color w:val="000000"/>
            <w:lang w:val="en-CA"/>
          </w:rPr>
          <w:t>If you would like a copy of our Potential Puppy Buyer Questionnaire, please request it in the Comments Section and we will be pleased to send it to you.</w:t>
        </w:r>
      </w:ins>
    </w:p>
    <w:p w14:paraId="6C08B1B0" w14:textId="2495917E" w:rsidR="0033063E" w:rsidRDefault="0033063E" w:rsidP="00C13921">
      <w:pPr>
        <w:spacing w:before="100" w:beforeAutospacing="1" w:after="100" w:afterAutospacing="1" w:line="320" w:lineRule="exact"/>
        <w:rPr>
          <w:ins w:id="292" w:author="B Comeau-Watson" w:date="2015-12-13T02:47:00Z"/>
          <w:rFonts w:cs="Times New Roman"/>
          <w:color w:val="000000"/>
          <w:lang w:val="en-CA"/>
        </w:rPr>
      </w:pPr>
      <w:r>
        <w:rPr>
          <w:rFonts w:cs="Times New Roman"/>
          <w:color w:val="000000"/>
          <w:lang w:val="en-CA"/>
        </w:rPr>
        <w:t>Thank you for taking the time to ask for more information!</w:t>
      </w:r>
    </w:p>
    <w:p w14:paraId="2E611B0D" w14:textId="27811D42" w:rsidR="00092DDA" w:rsidRDefault="00092DDA" w:rsidP="00C13921">
      <w:pPr>
        <w:spacing w:before="100" w:beforeAutospacing="1" w:after="100" w:afterAutospacing="1" w:line="320" w:lineRule="exact"/>
        <w:rPr>
          <w:rFonts w:cs="Times New Roman"/>
          <w:color w:val="000000"/>
          <w:lang w:val="en-CA"/>
        </w:rPr>
      </w:pPr>
      <w:ins w:id="293" w:author="B Comeau-Watson" w:date="2015-12-13T02:47:00Z">
        <w:r>
          <w:rPr>
            <w:rFonts w:cs="Times New Roman"/>
            <w:color w:val="000000"/>
            <w:lang w:val="en-CA"/>
          </w:rPr>
          <w:t xml:space="preserve">Please Spay and Neuter Your </w:t>
        </w:r>
      </w:ins>
      <w:ins w:id="294" w:author="B Comeau-Watson" w:date="2015-12-13T15:28:00Z">
        <w:r w:rsidR="00553C81">
          <w:rPr>
            <w:rFonts w:cs="Times New Roman"/>
            <w:color w:val="000000"/>
            <w:lang w:val="en-CA"/>
          </w:rPr>
          <w:t>Pets</w:t>
        </w:r>
      </w:ins>
    </w:p>
    <w:p w14:paraId="5CE82538" w14:textId="77777777" w:rsidR="00DB4616" w:rsidRDefault="00DB4616" w:rsidP="00C13921">
      <w:pPr>
        <w:spacing w:before="100" w:beforeAutospacing="1" w:after="100" w:afterAutospacing="1" w:line="320" w:lineRule="exact"/>
        <w:rPr>
          <w:rFonts w:cs="Times New Roman"/>
          <w:color w:val="000000"/>
          <w:lang w:val="en-CA"/>
        </w:rPr>
      </w:pPr>
    </w:p>
    <w:p w14:paraId="50E8C1EA" w14:textId="77777777" w:rsidR="00DB4616" w:rsidRDefault="00DB4616" w:rsidP="00C13921">
      <w:pPr>
        <w:spacing w:before="100" w:beforeAutospacing="1" w:after="100" w:afterAutospacing="1" w:line="320" w:lineRule="exact"/>
        <w:rPr>
          <w:rFonts w:cs="Times New Roman"/>
          <w:color w:val="000000"/>
          <w:lang w:val="en-CA"/>
        </w:rPr>
      </w:pPr>
    </w:p>
    <w:p w14:paraId="0C640F6B" w14:textId="77777777" w:rsidR="00DB4616" w:rsidRDefault="00DB4616" w:rsidP="00C13921">
      <w:pPr>
        <w:spacing w:before="100" w:beforeAutospacing="1" w:after="100" w:afterAutospacing="1" w:line="320" w:lineRule="exact"/>
        <w:rPr>
          <w:rFonts w:cs="Times New Roman"/>
          <w:color w:val="000000"/>
          <w:lang w:val="en-CA"/>
        </w:rPr>
      </w:pPr>
    </w:p>
    <w:p w14:paraId="75B03470" w14:textId="77777777" w:rsidR="00DB4616" w:rsidRDefault="00DB4616" w:rsidP="00C13921">
      <w:pPr>
        <w:spacing w:before="100" w:beforeAutospacing="1" w:after="100" w:afterAutospacing="1" w:line="320" w:lineRule="exact"/>
        <w:rPr>
          <w:rFonts w:cs="Times New Roman"/>
          <w:color w:val="000000"/>
          <w:lang w:val="en-CA"/>
        </w:rPr>
      </w:pPr>
    </w:p>
    <w:p w14:paraId="03D8B237" w14:textId="77777777" w:rsidR="00DB4616" w:rsidDel="00077A67" w:rsidRDefault="00DB4616" w:rsidP="00C13921">
      <w:pPr>
        <w:spacing w:before="100" w:beforeAutospacing="1" w:after="100" w:afterAutospacing="1" w:line="320" w:lineRule="exact"/>
        <w:rPr>
          <w:del w:id="295" w:author="B Comeau-Watson" w:date="2015-12-13T15:32:00Z"/>
          <w:rFonts w:cs="Times New Roman"/>
          <w:color w:val="000000"/>
          <w:lang w:val="en-CA"/>
        </w:rPr>
      </w:pPr>
    </w:p>
    <w:p w14:paraId="23381C6B" w14:textId="77777777" w:rsidR="005F7F25" w:rsidRDefault="005F7F25" w:rsidP="00C13921">
      <w:pPr>
        <w:spacing w:before="100" w:beforeAutospacing="1" w:after="100" w:afterAutospacing="1" w:line="320" w:lineRule="exact"/>
        <w:rPr>
          <w:rFonts w:cs="Times New Roman"/>
          <w:b/>
          <w:color w:val="000000"/>
          <w:lang w:val="en-CA"/>
        </w:rPr>
        <w:sectPr w:rsidR="005F7F25" w:rsidSect="00304B98">
          <w:pgSz w:w="12240" w:h="15840"/>
          <w:pgMar w:top="1224" w:right="1526" w:bottom="1440" w:left="1526" w:header="562" w:footer="562" w:gutter="0"/>
          <w:cols w:space="708"/>
          <w:docGrid w:linePitch="326"/>
        </w:sectPr>
      </w:pPr>
    </w:p>
    <w:p w14:paraId="271DCE3C" w14:textId="2B4F7B40" w:rsidR="00DB4616" w:rsidRPr="00F73A2A" w:rsidRDefault="00DB4616" w:rsidP="00C13921">
      <w:pPr>
        <w:spacing w:before="100" w:beforeAutospacing="1" w:after="100" w:afterAutospacing="1" w:line="320" w:lineRule="exact"/>
        <w:rPr>
          <w:rFonts w:cs="Times New Roman"/>
          <w:b/>
          <w:color w:val="000000"/>
          <w:lang w:val="en-CA"/>
        </w:rPr>
      </w:pPr>
      <w:r w:rsidRPr="00F73A2A">
        <w:rPr>
          <w:rFonts w:cs="Times New Roman"/>
          <w:b/>
          <w:color w:val="000000"/>
          <w:lang w:val="en-CA"/>
        </w:rPr>
        <w:t>6) LINKS</w:t>
      </w:r>
    </w:p>
    <w:p w14:paraId="2F10F238" w14:textId="3829141A" w:rsidR="00F73A2A" w:rsidRPr="00F73A2A" w:rsidRDefault="00F73A2A" w:rsidP="00DB4616">
      <w:pPr>
        <w:spacing w:line="320" w:lineRule="exact"/>
        <w:rPr>
          <w:rFonts w:cs="Times New Roman"/>
          <w:b/>
          <w:color w:val="000000"/>
          <w:u w:val="single"/>
          <w:lang w:val="en-CA"/>
        </w:rPr>
      </w:pPr>
      <w:r w:rsidRPr="00F73A2A">
        <w:rPr>
          <w:rFonts w:cs="Times New Roman"/>
          <w:b/>
          <w:color w:val="000000"/>
          <w:u w:val="single"/>
          <w:lang w:val="en-CA"/>
        </w:rPr>
        <w:t>BREED CLUBS</w:t>
      </w:r>
    </w:p>
    <w:p w14:paraId="7711BFCD" w14:textId="1F307A9F" w:rsidR="00F73A2A" w:rsidRDefault="00F73A2A" w:rsidP="00DB4616">
      <w:pPr>
        <w:spacing w:line="320" w:lineRule="exact"/>
        <w:rPr>
          <w:rFonts w:cs="Times New Roman"/>
          <w:color w:val="000000"/>
          <w:lang w:val="en-CA"/>
        </w:rPr>
      </w:pPr>
      <w:r>
        <w:rPr>
          <w:rFonts w:cs="Times New Roman"/>
          <w:color w:val="000000"/>
          <w:lang w:val="en-CA"/>
        </w:rPr>
        <w:t>French Bulldog Breed Clubs are</w:t>
      </w:r>
      <w:r w:rsidR="005F7F25">
        <w:rPr>
          <w:rFonts w:cs="Times New Roman"/>
          <w:color w:val="000000"/>
          <w:lang w:val="en-CA"/>
        </w:rPr>
        <w:t xml:space="preserve"> an excellent source </w:t>
      </w:r>
      <w:del w:id="296" w:author="B Comeau-Watson" w:date="2015-12-13T15:34:00Z">
        <w:r w:rsidR="005F7F25" w:rsidDel="00077A67">
          <w:rPr>
            <w:rFonts w:cs="Times New Roman"/>
            <w:color w:val="000000"/>
            <w:lang w:val="en-CA"/>
          </w:rPr>
          <w:delText>of Canadian</w:delText>
        </w:r>
      </w:del>
      <w:ins w:id="297" w:author="B Comeau-Watson" w:date="2015-12-13T15:34:00Z">
        <w:r w:rsidR="00077A67">
          <w:rPr>
            <w:rFonts w:cs="Times New Roman"/>
            <w:color w:val="000000"/>
            <w:lang w:val="en-CA"/>
          </w:rPr>
          <w:t>for</w:t>
        </w:r>
      </w:ins>
      <w:r w:rsidR="005F7F25">
        <w:rPr>
          <w:rFonts w:cs="Times New Roman"/>
          <w:color w:val="000000"/>
          <w:lang w:val="en-CA"/>
        </w:rPr>
        <w:t xml:space="preserve"> French </w:t>
      </w:r>
      <w:proofErr w:type="gramStart"/>
      <w:r w:rsidR="005F7F25">
        <w:rPr>
          <w:rFonts w:cs="Times New Roman"/>
          <w:color w:val="000000"/>
          <w:lang w:val="en-CA"/>
        </w:rPr>
        <w:t>Bulldog</w:t>
      </w:r>
      <w:proofErr w:type="gramEnd"/>
      <w:r w:rsidR="005F7F25">
        <w:rPr>
          <w:rFonts w:cs="Times New Roman"/>
          <w:color w:val="000000"/>
          <w:lang w:val="en-CA"/>
        </w:rPr>
        <w:t xml:space="preserve"> information and often have Lists of approved </w:t>
      </w:r>
      <w:del w:id="298" w:author="B Comeau-Watson" w:date="2015-12-13T15:33:00Z">
        <w:r w:rsidR="005F7F25" w:rsidDel="00077A67">
          <w:rPr>
            <w:rFonts w:cs="Times New Roman"/>
            <w:color w:val="000000"/>
            <w:lang w:val="en-CA"/>
          </w:rPr>
          <w:delText xml:space="preserve">ethical, responsible </w:delText>
        </w:r>
      </w:del>
      <w:ins w:id="299" w:author="B Comeau-Watson" w:date="2015-12-13T15:33:00Z">
        <w:r w:rsidR="00077A67">
          <w:rPr>
            <w:rFonts w:cs="Times New Roman"/>
            <w:color w:val="000000"/>
            <w:lang w:val="en-CA"/>
          </w:rPr>
          <w:t xml:space="preserve">member </w:t>
        </w:r>
      </w:ins>
      <w:ins w:id="300" w:author="B Comeau-Watson" w:date="2015-12-13T15:35:00Z">
        <w:r w:rsidR="00077A67">
          <w:rPr>
            <w:rFonts w:cs="Times New Roman"/>
            <w:color w:val="000000"/>
            <w:lang w:val="en-CA"/>
          </w:rPr>
          <w:t>b</w:t>
        </w:r>
      </w:ins>
      <w:del w:id="301" w:author="B Comeau-Watson" w:date="2015-12-13T15:35:00Z">
        <w:r w:rsidR="005F7F25" w:rsidDel="00077A67">
          <w:rPr>
            <w:rFonts w:cs="Times New Roman"/>
            <w:color w:val="000000"/>
            <w:lang w:val="en-CA"/>
          </w:rPr>
          <w:delText>B</w:delText>
        </w:r>
      </w:del>
      <w:r w:rsidR="005F7F25">
        <w:rPr>
          <w:rFonts w:cs="Times New Roman"/>
          <w:color w:val="000000"/>
          <w:lang w:val="en-CA"/>
        </w:rPr>
        <w:t>reeders</w:t>
      </w:r>
    </w:p>
    <w:p w14:paraId="15263D29" w14:textId="77777777" w:rsidR="005F7F25" w:rsidRDefault="005F7F25" w:rsidP="00DB4616">
      <w:pPr>
        <w:spacing w:line="320" w:lineRule="exact"/>
        <w:rPr>
          <w:rFonts w:cs="Times New Roman"/>
          <w:color w:val="000000"/>
          <w:lang w:val="en-CA"/>
        </w:rPr>
      </w:pPr>
    </w:p>
    <w:p w14:paraId="01062589" w14:textId="77777777" w:rsidR="00077A67" w:rsidRDefault="00DB4616" w:rsidP="00DB4616">
      <w:pPr>
        <w:spacing w:line="320" w:lineRule="exact"/>
        <w:rPr>
          <w:ins w:id="302" w:author="B Comeau-Watson" w:date="2015-12-13T15:33:00Z"/>
          <w:rFonts w:cs="Times New Roman"/>
          <w:color w:val="000000"/>
          <w:lang w:val="en-CA"/>
        </w:rPr>
      </w:pPr>
      <w:r>
        <w:rPr>
          <w:rFonts w:cs="Times New Roman"/>
          <w:color w:val="000000"/>
          <w:lang w:val="en-CA"/>
        </w:rPr>
        <w:t xml:space="preserve">FBCCC – French </w:t>
      </w:r>
      <w:proofErr w:type="gramStart"/>
      <w:r>
        <w:rPr>
          <w:rFonts w:cs="Times New Roman"/>
          <w:color w:val="000000"/>
          <w:lang w:val="en-CA"/>
        </w:rPr>
        <w:t>Bulldog</w:t>
      </w:r>
      <w:proofErr w:type="gramEnd"/>
      <w:r>
        <w:rPr>
          <w:rFonts w:cs="Times New Roman"/>
          <w:color w:val="000000"/>
          <w:lang w:val="en-CA"/>
        </w:rPr>
        <w:t xml:space="preserve"> Club of Central Canada</w:t>
      </w:r>
    </w:p>
    <w:p w14:paraId="779F6C55" w14:textId="63DAADE4" w:rsidR="00DB4616" w:rsidRPr="00077A67" w:rsidRDefault="00DB4616" w:rsidP="00DB4616">
      <w:pPr>
        <w:spacing w:line="320" w:lineRule="exact"/>
        <w:rPr>
          <w:ins w:id="303" w:author="B Comeau-Watson" w:date="2015-12-13T02:49:00Z"/>
          <w:rFonts w:cs="Times New Roman"/>
          <w:i/>
          <w:color w:val="000000"/>
          <w:lang w:val="en-CA"/>
          <w:rPrChange w:id="304" w:author="B Comeau-Watson" w:date="2015-12-13T15:33:00Z">
            <w:rPr>
              <w:ins w:id="305" w:author="B Comeau-Watson" w:date="2015-12-13T02:49:00Z"/>
              <w:rFonts w:cs="Times New Roman"/>
              <w:color w:val="000000"/>
              <w:lang w:val="en-CA"/>
            </w:rPr>
          </w:rPrChange>
        </w:rPr>
      </w:pPr>
      <w:del w:id="306" w:author="B Comeau-Watson" w:date="2015-12-13T15:33:00Z">
        <w:r w:rsidRPr="00077A67" w:rsidDel="00077A67">
          <w:rPr>
            <w:rFonts w:cs="Times New Roman"/>
            <w:i/>
            <w:color w:val="000000"/>
            <w:lang w:val="en-CA"/>
            <w:rPrChange w:id="307" w:author="B Comeau-Watson" w:date="2015-12-13T15:33:00Z">
              <w:rPr>
                <w:rFonts w:cs="Times New Roman"/>
                <w:color w:val="000000"/>
                <w:lang w:val="en-CA"/>
              </w:rPr>
            </w:rPrChange>
          </w:rPr>
          <w:delText xml:space="preserve"> – </w:delText>
        </w:r>
      </w:del>
      <w:r w:rsidRPr="00077A67">
        <w:rPr>
          <w:rFonts w:cs="Times New Roman"/>
          <w:i/>
          <w:color w:val="000000"/>
          <w:lang w:val="en-CA"/>
          <w:rPrChange w:id="308" w:author="B Comeau-Watson" w:date="2015-12-13T15:33:00Z">
            <w:rPr>
              <w:rFonts w:cs="Times New Roman"/>
              <w:color w:val="000000"/>
              <w:lang w:val="en-CA"/>
            </w:rPr>
          </w:rPrChange>
        </w:rPr>
        <w:t>Regionally representing Ontario and Quebec</w:t>
      </w:r>
    </w:p>
    <w:p w14:paraId="362062DA" w14:textId="3F732C98" w:rsidR="00092DDA" w:rsidRDefault="00092DDA" w:rsidP="00DB4616">
      <w:pPr>
        <w:spacing w:line="320" w:lineRule="exact"/>
        <w:rPr>
          <w:rFonts w:cs="Times New Roman"/>
          <w:color w:val="000000"/>
          <w:lang w:val="en-CA"/>
        </w:rPr>
      </w:pPr>
      <w:ins w:id="309" w:author="B Comeau-Watson" w:date="2015-12-13T02:49:00Z">
        <w:r w:rsidRPr="00092DDA">
          <w:rPr>
            <w:rFonts w:cs="Times New Roman"/>
            <w:color w:val="000000"/>
            <w:lang w:val="en-CA"/>
          </w:rPr>
          <w:t>http://frenchbulldogclubofcentralcanada.com/</w:t>
        </w:r>
      </w:ins>
    </w:p>
    <w:p w14:paraId="497D5533" w14:textId="77777777" w:rsidR="00DB4616" w:rsidRDefault="00DB4616" w:rsidP="00DB4616">
      <w:pPr>
        <w:spacing w:line="320" w:lineRule="exact"/>
        <w:rPr>
          <w:rFonts w:cs="Times New Roman"/>
          <w:color w:val="000000"/>
          <w:lang w:val="en-CA"/>
        </w:rPr>
      </w:pPr>
    </w:p>
    <w:p w14:paraId="2A701286" w14:textId="77777777" w:rsidR="00077A67" w:rsidRDefault="00DB4616" w:rsidP="00DB4616">
      <w:pPr>
        <w:spacing w:line="320" w:lineRule="exact"/>
        <w:rPr>
          <w:ins w:id="310" w:author="B Comeau-Watson" w:date="2015-12-13T15:34:00Z"/>
          <w:rFonts w:cs="Times New Roman"/>
          <w:color w:val="000000"/>
          <w:lang w:val="en-CA"/>
        </w:rPr>
      </w:pPr>
      <w:r>
        <w:rPr>
          <w:rFonts w:cs="Times New Roman"/>
          <w:color w:val="000000"/>
          <w:lang w:val="en-CA"/>
        </w:rPr>
        <w:t xml:space="preserve">FBFC French </w:t>
      </w:r>
      <w:proofErr w:type="gramStart"/>
      <w:r>
        <w:rPr>
          <w:rFonts w:cs="Times New Roman"/>
          <w:color w:val="000000"/>
          <w:lang w:val="en-CA"/>
        </w:rPr>
        <w:t>Bulldog</w:t>
      </w:r>
      <w:proofErr w:type="gramEnd"/>
      <w:r>
        <w:rPr>
          <w:rFonts w:cs="Times New Roman"/>
          <w:color w:val="000000"/>
          <w:lang w:val="en-CA"/>
        </w:rPr>
        <w:t xml:space="preserve"> Fanciers of Canada</w:t>
      </w:r>
    </w:p>
    <w:p w14:paraId="3A0BF7E2" w14:textId="28835E4C" w:rsidR="00DB4616" w:rsidRPr="00077A67" w:rsidRDefault="00DB4616" w:rsidP="00DB4616">
      <w:pPr>
        <w:spacing w:line="320" w:lineRule="exact"/>
        <w:rPr>
          <w:rFonts w:cs="Times New Roman"/>
          <w:i/>
          <w:color w:val="000000"/>
          <w:lang w:val="en-CA"/>
          <w:rPrChange w:id="311" w:author="B Comeau-Watson" w:date="2015-12-13T15:34:00Z">
            <w:rPr>
              <w:rFonts w:cs="Times New Roman"/>
              <w:color w:val="000000"/>
              <w:lang w:val="en-CA"/>
            </w:rPr>
          </w:rPrChange>
        </w:rPr>
      </w:pPr>
      <w:del w:id="312" w:author="B Comeau-Watson" w:date="2015-12-13T15:34:00Z">
        <w:r w:rsidRPr="00077A67" w:rsidDel="00077A67">
          <w:rPr>
            <w:rFonts w:cs="Times New Roman"/>
            <w:i/>
            <w:color w:val="000000"/>
            <w:lang w:val="en-CA"/>
            <w:rPrChange w:id="313" w:author="B Comeau-Watson" w:date="2015-12-13T15:34:00Z">
              <w:rPr>
                <w:rFonts w:cs="Times New Roman"/>
                <w:color w:val="000000"/>
                <w:lang w:val="en-CA"/>
              </w:rPr>
            </w:rPrChange>
          </w:rPr>
          <w:delText xml:space="preserve"> – </w:delText>
        </w:r>
      </w:del>
      <w:r w:rsidRPr="00077A67">
        <w:rPr>
          <w:rFonts w:cs="Times New Roman"/>
          <w:i/>
          <w:color w:val="000000"/>
          <w:lang w:val="en-CA"/>
          <w:rPrChange w:id="314" w:author="B Comeau-Watson" w:date="2015-12-13T15:34:00Z">
            <w:rPr>
              <w:rFonts w:cs="Times New Roman"/>
              <w:color w:val="000000"/>
              <w:lang w:val="en-CA"/>
            </w:rPr>
          </w:rPrChange>
        </w:rPr>
        <w:t>Canada’</w:t>
      </w:r>
      <w:ins w:id="315" w:author="B Comeau-Watson" w:date="2015-12-13T15:34:00Z">
        <w:r w:rsidR="00077A67" w:rsidRPr="00077A67">
          <w:rPr>
            <w:rFonts w:cs="Times New Roman"/>
            <w:i/>
            <w:color w:val="000000"/>
            <w:lang w:val="en-CA"/>
            <w:rPrChange w:id="316" w:author="B Comeau-Watson" w:date="2015-12-13T15:34:00Z">
              <w:rPr>
                <w:rFonts w:cs="Times New Roman"/>
                <w:color w:val="000000"/>
                <w:lang w:val="en-CA"/>
              </w:rPr>
            </w:rPrChange>
          </w:rPr>
          <w:t xml:space="preserve">s </w:t>
        </w:r>
      </w:ins>
      <w:del w:id="317" w:author="B Comeau-Watson" w:date="2015-12-13T15:34:00Z">
        <w:r w:rsidRPr="00077A67" w:rsidDel="00077A67">
          <w:rPr>
            <w:rFonts w:cs="Times New Roman"/>
            <w:i/>
            <w:color w:val="000000"/>
            <w:lang w:val="en-CA"/>
            <w:rPrChange w:id="318" w:author="B Comeau-Watson" w:date="2015-12-13T15:34:00Z">
              <w:rPr>
                <w:rFonts w:cs="Times New Roman"/>
                <w:color w:val="000000"/>
                <w:lang w:val="en-CA"/>
              </w:rPr>
            </w:rPrChange>
          </w:rPr>
          <w:delText xml:space="preserve"> </w:delText>
        </w:r>
      </w:del>
      <w:r w:rsidRPr="00077A67">
        <w:rPr>
          <w:rFonts w:cs="Times New Roman"/>
          <w:i/>
          <w:color w:val="000000"/>
          <w:lang w:val="en-CA"/>
          <w:rPrChange w:id="319" w:author="B Comeau-Watson" w:date="2015-12-13T15:34:00Z">
            <w:rPr>
              <w:rFonts w:cs="Times New Roman"/>
              <w:color w:val="000000"/>
              <w:lang w:val="en-CA"/>
            </w:rPr>
          </w:rPrChange>
        </w:rPr>
        <w:t xml:space="preserve">National French </w:t>
      </w:r>
      <w:proofErr w:type="gramStart"/>
      <w:r w:rsidRPr="00077A67">
        <w:rPr>
          <w:rFonts w:cs="Times New Roman"/>
          <w:i/>
          <w:color w:val="000000"/>
          <w:lang w:val="en-CA"/>
          <w:rPrChange w:id="320" w:author="B Comeau-Watson" w:date="2015-12-13T15:34:00Z">
            <w:rPr>
              <w:rFonts w:cs="Times New Roman"/>
              <w:color w:val="000000"/>
              <w:lang w:val="en-CA"/>
            </w:rPr>
          </w:rPrChange>
        </w:rPr>
        <w:t>Bulldog</w:t>
      </w:r>
      <w:proofErr w:type="gramEnd"/>
      <w:r w:rsidRPr="00077A67">
        <w:rPr>
          <w:rFonts w:cs="Times New Roman"/>
          <w:i/>
          <w:color w:val="000000"/>
          <w:lang w:val="en-CA"/>
          <w:rPrChange w:id="321" w:author="B Comeau-Watson" w:date="2015-12-13T15:34:00Z">
            <w:rPr>
              <w:rFonts w:cs="Times New Roman"/>
              <w:color w:val="000000"/>
              <w:lang w:val="en-CA"/>
            </w:rPr>
          </w:rPrChange>
        </w:rPr>
        <w:t xml:space="preserve"> Club</w:t>
      </w:r>
    </w:p>
    <w:p w14:paraId="4277FDA8" w14:textId="536AC00B" w:rsidR="00DB4616" w:rsidRDefault="00E920BB" w:rsidP="00DB4616">
      <w:pPr>
        <w:spacing w:line="320" w:lineRule="exact"/>
        <w:rPr>
          <w:rFonts w:cs="Times New Roman"/>
          <w:color w:val="000000"/>
          <w:lang w:val="en-CA"/>
        </w:rPr>
      </w:pPr>
      <w:hyperlink r:id="rId7" w:history="1">
        <w:r w:rsidR="00DB4616" w:rsidRPr="00CB0946">
          <w:rPr>
            <w:rStyle w:val="Hyperlink"/>
            <w:rFonts w:cs="Times New Roman"/>
            <w:lang w:val="en-CA"/>
          </w:rPr>
          <w:t>http://frenchbulldogfanciers.com/</w:t>
        </w:r>
      </w:hyperlink>
    </w:p>
    <w:p w14:paraId="4A6DC285" w14:textId="77777777" w:rsidR="00DB4616" w:rsidRDefault="00DB4616" w:rsidP="00DB4616">
      <w:pPr>
        <w:spacing w:line="320" w:lineRule="exact"/>
        <w:rPr>
          <w:rFonts w:cs="Times New Roman"/>
          <w:color w:val="000000"/>
          <w:lang w:val="en-CA"/>
        </w:rPr>
      </w:pPr>
    </w:p>
    <w:p w14:paraId="7538C62C" w14:textId="1332DB51" w:rsidR="00F73A2A" w:rsidRDefault="00F73A2A" w:rsidP="00DB4616">
      <w:pPr>
        <w:spacing w:line="320" w:lineRule="exact"/>
        <w:rPr>
          <w:rFonts w:cs="Times New Roman"/>
          <w:color w:val="000000"/>
          <w:lang w:val="en-CA"/>
        </w:rPr>
      </w:pPr>
      <w:r>
        <w:rPr>
          <w:rFonts w:cs="Times New Roman"/>
          <w:color w:val="000000"/>
          <w:lang w:val="en-CA"/>
        </w:rPr>
        <w:t>French Bulldog Club of Western Canada</w:t>
      </w:r>
    </w:p>
    <w:p w14:paraId="08DCA1AB" w14:textId="20B26678" w:rsidR="00F73A2A" w:rsidRDefault="00E920BB" w:rsidP="00DB4616">
      <w:pPr>
        <w:spacing w:line="320" w:lineRule="exact"/>
        <w:rPr>
          <w:rFonts w:cs="Times New Roman"/>
          <w:color w:val="000000"/>
          <w:lang w:val="en-CA"/>
        </w:rPr>
      </w:pPr>
      <w:hyperlink r:id="rId8" w:history="1">
        <w:r w:rsidR="00F73A2A" w:rsidRPr="00CB0946">
          <w:rPr>
            <w:rStyle w:val="Hyperlink"/>
            <w:rFonts w:cs="Times New Roman"/>
            <w:lang w:val="en-CA"/>
          </w:rPr>
          <w:t>Http://www.fbcwc.ca/</w:t>
        </w:r>
      </w:hyperlink>
    </w:p>
    <w:p w14:paraId="1E178F2E" w14:textId="77777777" w:rsidR="00F73A2A" w:rsidRDefault="00F73A2A" w:rsidP="00DB4616">
      <w:pPr>
        <w:spacing w:line="320" w:lineRule="exact"/>
        <w:rPr>
          <w:rFonts w:cs="Times New Roman"/>
          <w:color w:val="000000"/>
          <w:lang w:val="en-CA"/>
        </w:rPr>
      </w:pPr>
    </w:p>
    <w:p w14:paraId="52C54540" w14:textId="74FE9891" w:rsidR="00077A67" w:rsidRDefault="00077A67" w:rsidP="00DB4616">
      <w:pPr>
        <w:spacing w:line="320" w:lineRule="exact"/>
        <w:rPr>
          <w:ins w:id="322" w:author="B Comeau-Watson" w:date="2015-12-13T15:34:00Z"/>
          <w:rFonts w:cs="Times New Roman"/>
          <w:color w:val="000000"/>
          <w:lang w:val="en-CA"/>
        </w:rPr>
      </w:pPr>
      <w:ins w:id="323" w:author="B Comeau-Watson" w:date="2015-12-13T15:34:00Z">
        <w:r>
          <w:rPr>
            <w:rFonts w:cs="Times New Roman"/>
            <w:color w:val="000000"/>
            <w:lang w:val="en-CA"/>
          </w:rPr>
          <w:t>U.S.</w:t>
        </w:r>
      </w:ins>
    </w:p>
    <w:p w14:paraId="1B66E0FC" w14:textId="21DCFAF5" w:rsidR="00DB4616" w:rsidRDefault="00077A67" w:rsidP="00DB4616">
      <w:pPr>
        <w:spacing w:line="320" w:lineRule="exact"/>
        <w:rPr>
          <w:rFonts w:cs="Times New Roman"/>
          <w:color w:val="000000"/>
          <w:lang w:val="en-CA"/>
        </w:rPr>
      </w:pPr>
      <w:ins w:id="324" w:author="B Comeau-Watson" w:date="2015-12-13T15:35:00Z">
        <w:r>
          <w:rPr>
            <w:rFonts w:cs="Times New Roman"/>
            <w:color w:val="000000"/>
            <w:lang w:val="en-CA"/>
          </w:rPr>
          <w:t>French Bulldog Club of America - FBDCA</w:t>
        </w:r>
      </w:ins>
      <w:del w:id="325" w:author="B Comeau-Watson" w:date="2015-12-13T15:35:00Z">
        <w:r w:rsidR="00DB4616" w:rsidDel="00077A67">
          <w:rPr>
            <w:rFonts w:cs="Times New Roman"/>
            <w:color w:val="000000"/>
            <w:lang w:val="en-CA"/>
          </w:rPr>
          <w:delText>FBDCA</w:delText>
        </w:r>
      </w:del>
    </w:p>
    <w:p w14:paraId="0F865EAF" w14:textId="3680E3F5" w:rsidR="00DB4616" w:rsidRDefault="00E920BB" w:rsidP="00DB4616">
      <w:pPr>
        <w:spacing w:line="320" w:lineRule="exact"/>
        <w:rPr>
          <w:rFonts w:cs="Times New Roman"/>
          <w:color w:val="000000"/>
          <w:lang w:val="en-CA"/>
        </w:rPr>
      </w:pPr>
      <w:hyperlink r:id="rId9" w:history="1">
        <w:r w:rsidR="00A662CA" w:rsidRPr="00CB0946">
          <w:rPr>
            <w:rStyle w:val="Hyperlink"/>
            <w:rFonts w:cs="Times New Roman"/>
            <w:lang w:val="en-CA"/>
          </w:rPr>
          <w:t>http://fbdca.org/</w:t>
        </w:r>
      </w:hyperlink>
    </w:p>
    <w:p w14:paraId="1AF50768" w14:textId="77777777" w:rsidR="00F73A2A" w:rsidRDefault="00F73A2A" w:rsidP="00DB4616">
      <w:pPr>
        <w:spacing w:line="320" w:lineRule="exact"/>
        <w:rPr>
          <w:rFonts w:cs="Times New Roman"/>
          <w:color w:val="000000"/>
          <w:u w:val="single"/>
          <w:lang w:val="en-CA"/>
        </w:rPr>
      </w:pPr>
    </w:p>
    <w:p w14:paraId="4529F214" w14:textId="77777777" w:rsidR="00F73A2A" w:rsidRDefault="00F73A2A" w:rsidP="00DB4616">
      <w:pPr>
        <w:spacing w:line="320" w:lineRule="exact"/>
        <w:rPr>
          <w:rFonts w:cs="Times New Roman"/>
          <w:color w:val="000000"/>
          <w:u w:val="single"/>
          <w:lang w:val="en-CA"/>
        </w:rPr>
      </w:pPr>
    </w:p>
    <w:p w14:paraId="0DA4B741" w14:textId="234C0A6F" w:rsidR="00DB4616" w:rsidRPr="00F73A2A" w:rsidRDefault="00DB4616" w:rsidP="00DB4616">
      <w:pPr>
        <w:spacing w:line="320" w:lineRule="exact"/>
        <w:rPr>
          <w:rFonts w:cs="Times New Roman"/>
          <w:b/>
          <w:color w:val="000000"/>
          <w:u w:val="single"/>
          <w:lang w:val="en-CA"/>
        </w:rPr>
      </w:pPr>
      <w:r w:rsidRPr="00F73A2A">
        <w:rPr>
          <w:rFonts w:cs="Times New Roman"/>
          <w:b/>
          <w:color w:val="000000"/>
          <w:u w:val="single"/>
          <w:lang w:val="en-CA"/>
        </w:rPr>
        <w:t>FRENCH BULLDOG RESCUE</w:t>
      </w:r>
    </w:p>
    <w:p w14:paraId="0316F89B" w14:textId="1781ABF7" w:rsidR="00DB4616" w:rsidRDefault="00DB4616" w:rsidP="00DB4616">
      <w:pPr>
        <w:spacing w:line="320" w:lineRule="exact"/>
        <w:rPr>
          <w:rFonts w:cs="Times New Roman"/>
          <w:color w:val="000000"/>
          <w:lang w:val="en-CA"/>
        </w:rPr>
      </w:pPr>
      <w:r>
        <w:rPr>
          <w:rFonts w:cs="Times New Roman"/>
          <w:color w:val="000000"/>
          <w:lang w:val="en-CA"/>
        </w:rPr>
        <w:t>The following organizations rescue French Bulldogs in the US and Canada.</w:t>
      </w:r>
      <w:r w:rsidR="0082156C">
        <w:rPr>
          <w:rFonts w:cs="Times New Roman"/>
          <w:color w:val="000000"/>
          <w:lang w:val="en-CA"/>
        </w:rPr>
        <w:t xml:space="preserve"> Please consider adopting a Rescue </w:t>
      </w:r>
      <w:proofErr w:type="spellStart"/>
      <w:r w:rsidR="0082156C">
        <w:rPr>
          <w:rFonts w:cs="Times New Roman"/>
          <w:color w:val="000000"/>
          <w:lang w:val="en-CA"/>
        </w:rPr>
        <w:t>Frenchy</w:t>
      </w:r>
      <w:proofErr w:type="spellEnd"/>
      <w:r w:rsidR="0082156C">
        <w:rPr>
          <w:rFonts w:cs="Times New Roman"/>
          <w:color w:val="000000"/>
          <w:lang w:val="en-CA"/>
        </w:rPr>
        <w:t xml:space="preserve"> and making them part of your loving family and home.</w:t>
      </w:r>
    </w:p>
    <w:p w14:paraId="698FB771" w14:textId="77777777" w:rsidR="00DB4616" w:rsidRDefault="00DB4616" w:rsidP="00DB4616">
      <w:pPr>
        <w:spacing w:line="320" w:lineRule="exact"/>
        <w:rPr>
          <w:rFonts w:cs="Times New Roman"/>
          <w:color w:val="000000"/>
          <w:lang w:val="en-CA"/>
        </w:rPr>
      </w:pPr>
    </w:p>
    <w:p w14:paraId="12D560F1" w14:textId="1EF4B47A" w:rsidR="00077A67" w:rsidRDefault="00077A67" w:rsidP="00DB4616">
      <w:pPr>
        <w:spacing w:line="320" w:lineRule="exact"/>
        <w:rPr>
          <w:ins w:id="326" w:author="B Comeau-Watson" w:date="2015-12-13T15:36:00Z"/>
          <w:rFonts w:cs="Times New Roman"/>
          <w:color w:val="000000"/>
          <w:lang w:val="en-CA"/>
        </w:rPr>
      </w:pPr>
      <w:ins w:id="327" w:author="B Comeau-Watson" w:date="2015-12-13T15:36:00Z">
        <w:r>
          <w:rPr>
            <w:rFonts w:cs="Times New Roman"/>
            <w:color w:val="000000"/>
            <w:lang w:val="en-CA"/>
          </w:rPr>
          <w:t>Canada Rescues</w:t>
        </w:r>
      </w:ins>
    </w:p>
    <w:p w14:paraId="3A7B830D" w14:textId="61E7C09E" w:rsidR="00DB4616" w:rsidRDefault="00DB4616" w:rsidP="00DB4616">
      <w:pPr>
        <w:spacing w:line="320" w:lineRule="exact"/>
        <w:rPr>
          <w:rFonts w:cs="Times New Roman"/>
          <w:color w:val="000000"/>
          <w:lang w:val="en-CA"/>
        </w:rPr>
      </w:pPr>
      <w:r>
        <w:rPr>
          <w:rFonts w:cs="Times New Roman"/>
          <w:color w:val="000000"/>
          <w:lang w:val="en-CA"/>
        </w:rPr>
        <w:t>FBFC Rescue</w:t>
      </w:r>
    </w:p>
    <w:p w14:paraId="09B607FF" w14:textId="0376967C" w:rsidR="00A662CA" w:rsidRDefault="00E920BB" w:rsidP="00DB4616">
      <w:pPr>
        <w:spacing w:line="320" w:lineRule="exact"/>
        <w:rPr>
          <w:rFonts w:cs="Times New Roman"/>
          <w:color w:val="000000"/>
          <w:lang w:val="en-CA"/>
        </w:rPr>
      </w:pPr>
      <w:hyperlink r:id="rId10" w:history="1">
        <w:r w:rsidR="00A662CA" w:rsidRPr="00CB0946">
          <w:rPr>
            <w:rStyle w:val="Hyperlink"/>
            <w:rFonts w:cs="Times New Roman"/>
            <w:lang w:val="en-CA"/>
          </w:rPr>
          <w:t>http://frenchbulldogfanciers.com/rescue_info/116.html</w:t>
        </w:r>
      </w:hyperlink>
    </w:p>
    <w:p w14:paraId="773996FA" w14:textId="77777777" w:rsidR="00DB4616" w:rsidRDefault="00DB4616" w:rsidP="00DB4616">
      <w:pPr>
        <w:spacing w:line="320" w:lineRule="exact"/>
        <w:rPr>
          <w:rFonts w:cs="Times New Roman"/>
          <w:color w:val="000000"/>
          <w:lang w:val="en-CA"/>
        </w:rPr>
      </w:pPr>
    </w:p>
    <w:p w14:paraId="6AA29EB8" w14:textId="7BAFE197" w:rsidR="00092DDA" w:rsidRDefault="00092DDA" w:rsidP="00DB4616">
      <w:pPr>
        <w:spacing w:line="320" w:lineRule="exact"/>
        <w:rPr>
          <w:ins w:id="328" w:author="B Comeau-Watson" w:date="2015-12-13T02:50:00Z"/>
          <w:rFonts w:cs="Times New Roman"/>
          <w:color w:val="000000"/>
          <w:lang w:val="en-CA"/>
        </w:rPr>
      </w:pPr>
      <w:ins w:id="329" w:author="B Comeau-Watson" w:date="2015-12-13T02:50:00Z">
        <w:r>
          <w:rPr>
            <w:rFonts w:cs="Times New Roman"/>
            <w:color w:val="000000"/>
            <w:lang w:val="en-CA"/>
          </w:rPr>
          <w:t>U.S. Rescues</w:t>
        </w:r>
      </w:ins>
    </w:p>
    <w:p w14:paraId="0197B4A9" w14:textId="296138FF" w:rsidR="00DB4616" w:rsidRDefault="00DB4616" w:rsidP="00DB4616">
      <w:pPr>
        <w:spacing w:line="320" w:lineRule="exact"/>
        <w:rPr>
          <w:rFonts w:cs="Times New Roman"/>
          <w:color w:val="000000"/>
          <w:lang w:val="en-CA"/>
        </w:rPr>
      </w:pPr>
      <w:r>
        <w:rPr>
          <w:rFonts w:cs="Times New Roman"/>
          <w:color w:val="000000"/>
          <w:lang w:val="en-CA"/>
        </w:rPr>
        <w:t>FBDCA Rescue</w:t>
      </w:r>
    </w:p>
    <w:p w14:paraId="7777BA02" w14:textId="22364E93" w:rsidR="00A662CA" w:rsidRDefault="00E920BB" w:rsidP="00DB4616">
      <w:pPr>
        <w:spacing w:line="320" w:lineRule="exact"/>
        <w:rPr>
          <w:rFonts w:cs="Times New Roman"/>
          <w:color w:val="000000"/>
          <w:lang w:val="en-CA"/>
        </w:rPr>
      </w:pPr>
      <w:hyperlink r:id="rId11" w:history="1">
        <w:r w:rsidR="00172AB3" w:rsidRPr="00CB0946">
          <w:rPr>
            <w:rStyle w:val="Hyperlink"/>
            <w:rFonts w:cs="Times New Roman"/>
            <w:lang w:val="en-CA"/>
          </w:rPr>
          <w:t>http://fbdca.org/rescue/</w:t>
        </w:r>
      </w:hyperlink>
    </w:p>
    <w:p w14:paraId="33FA6E2B" w14:textId="77777777" w:rsidR="00DB4616" w:rsidRDefault="00DB4616" w:rsidP="00DB4616">
      <w:pPr>
        <w:spacing w:line="320" w:lineRule="exact"/>
        <w:rPr>
          <w:rFonts w:cs="Times New Roman"/>
          <w:color w:val="000000"/>
          <w:lang w:val="en-CA"/>
        </w:rPr>
      </w:pPr>
    </w:p>
    <w:p w14:paraId="11D457A8" w14:textId="4950EAE9" w:rsidR="00DB4616" w:rsidRDefault="00DB4616" w:rsidP="00DB4616">
      <w:pPr>
        <w:spacing w:line="320" w:lineRule="exact"/>
        <w:rPr>
          <w:rFonts w:cs="Times New Roman"/>
          <w:color w:val="000000"/>
          <w:lang w:val="en-CA"/>
        </w:rPr>
      </w:pPr>
      <w:r>
        <w:rPr>
          <w:rFonts w:cs="Times New Roman"/>
          <w:color w:val="000000"/>
          <w:lang w:val="en-CA"/>
        </w:rPr>
        <w:t>FBRN</w:t>
      </w:r>
      <w:r w:rsidR="00172AB3">
        <w:rPr>
          <w:rFonts w:cs="Times New Roman"/>
          <w:color w:val="000000"/>
          <w:lang w:val="en-CA"/>
        </w:rPr>
        <w:t xml:space="preserve"> – French </w:t>
      </w:r>
      <w:proofErr w:type="gramStart"/>
      <w:r w:rsidR="00172AB3">
        <w:rPr>
          <w:rFonts w:cs="Times New Roman"/>
          <w:color w:val="000000"/>
          <w:lang w:val="en-CA"/>
        </w:rPr>
        <w:t>Bulldog</w:t>
      </w:r>
      <w:proofErr w:type="gramEnd"/>
      <w:r w:rsidR="00172AB3">
        <w:rPr>
          <w:rFonts w:cs="Times New Roman"/>
          <w:color w:val="000000"/>
          <w:lang w:val="en-CA"/>
        </w:rPr>
        <w:t xml:space="preserve"> Rescue Network</w:t>
      </w:r>
    </w:p>
    <w:p w14:paraId="22DE6838" w14:textId="6B7D1C11" w:rsidR="00172AB3" w:rsidRDefault="00E920BB" w:rsidP="00DB4616">
      <w:pPr>
        <w:spacing w:line="320" w:lineRule="exact"/>
        <w:rPr>
          <w:rFonts w:cs="Times New Roman"/>
          <w:color w:val="000000"/>
          <w:lang w:val="en-CA"/>
        </w:rPr>
      </w:pPr>
      <w:hyperlink r:id="rId12" w:history="1">
        <w:r w:rsidR="00172AB3" w:rsidRPr="00CB0946">
          <w:rPr>
            <w:rStyle w:val="Hyperlink"/>
            <w:rFonts w:cs="Times New Roman"/>
            <w:lang w:val="en-CA"/>
          </w:rPr>
          <w:t>http://www.frenchbulldogrescue.org/</w:t>
        </w:r>
      </w:hyperlink>
    </w:p>
    <w:p w14:paraId="1A338F07" w14:textId="77777777" w:rsidR="00DB4616" w:rsidRDefault="00DB4616" w:rsidP="00DB4616">
      <w:pPr>
        <w:spacing w:line="320" w:lineRule="exact"/>
        <w:rPr>
          <w:rFonts w:cs="Times New Roman"/>
          <w:color w:val="000000"/>
          <w:lang w:val="en-CA"/>
        </w:rPr>
      </w:pPr>
    </w:p>
    <w:p w14:paraId="51144076" w14:textId="1904BBA7" w:rsidR="00DB4616" w:rsidRDefault="00DB4616" w:rsidP="00DB4616">
      <w:pPr>
        <w:spacing w:line="320" w:lineRule="exact"/>
        <w:rPr>
          <w:rFonts w:cs="Times New Roman"/>
          <w:color w:val="000000"/>
          <w:lang w:val="en-CA"/>
        </w:rPr>
      </w:pPr>
      <w:r>
        <w:rPr>
          <w:rFonts w:cs="Times New Roman"/>
          <w:color w:val="000000"/>
          <w:lang w:val="en-CA"/>
        </w:rPr>
        <w:t>FBV</w:t>
      </w:r>
      <w:r w:rsidR="00172AB3">
        <w:rPr>
          <w:rFonts w:cs="Times New Roman"/>
          <w:color w:val="000000"/>
          <w:lang w:val="en-CA"/>
        </w:rPr>
        <w:t xml:space="preserve"> – French Bulldog Village</w:t>
      </w:r>
    </w:p>
    <w:p w14:paraId="75B417DF" w14:textId="48090210" w:rsidR="00172AB3" w:rsidRDefault="00E920BB" w:rsidP="00DB4616">
      <w:pPr>
        <w:spacing w:line="320" w:lineRule="exact"/>
        <w:rPr>
          <w:rFonts w:cs="Times New Roman"/>
          <w:color w:val="000000"/>
          <w:lang w:val="en-CA"/>
        </w:rPr>
      </w:pPr>
      <w:hyperlink r:id="rId13" w:history="1">
        <w:r w:rsidR="00172AB3" w:rsidRPr="00CB0946">
          <w:rPr>
            <w:rStyle w:val="Hyperlink"/>
            <w:rFonts w:cs="Times New Roman"/>
            <w:lang w:val="en-CA"/>
          </w:rPr>
          <w:t>http://frenchbulldogvillage.net/</w:t>
        </w:r>
      </w:hyperlink>
    </w:p>
    <w:p w14:paraId="4EB51813" w14:textId="77777777" w:rsidR="00DB4616" w:rsidRDefault="00DB4616" w:rsidP="00DB4616">
      <w:pPr>
        <w:spacing w:line="320" w:lineRule="exact"/>
        <w:rPr>
          <w:rFonts w:cs="Times New Roman"/>
          <w:color w:val="000000"/>
          <w:lang w:val="en-CA"/>
        </w:rPr>
      </w:pPr>
    </w:p>
    <w:p w14:paraId="2D27D611" w14:textId="3B6594CC" w:rsidR="00DB4616" w:rsidRDefault="00DB4616" w:rsidP="00DB4616">
      <w:pPr>
        <w:spacing w:line="320" w:lineRule="exact"/>
        <w:rPr>
          <w:rFonts w:cs="Times New Roman"/>
          <w:color w:val="000000"/>
          <w:lang w:val="en-CA"/>
        </w:rPr>
      </w:pPr>
      <w:r>
        <w:rPr>
          <w:rFonts w:cs="Times New Roman"/>
          <w:color w:val="000000"/>
          <w:lang w:val="en-CA"/>
        </w:rPr>
        <w:t>CFBR (Chicago French Bulldog Rescue)</w:t>
      </w:r>
    </w:p>
    <w:p w14:paraId="133FD65D" w14:textId="130F6682" w:rsidR="00172AB3" w:rsidRDefault="00E920BB" w:rsidP="00DB4616">
      <w:pPr>
        <w:spacing w:line="320" w:lineRule="exact"/>
        <w:rPr>
          <w:rFonts w:cs="Times New Roman"/>
          <w:color w:val="000000"/>
          <w:lang w:val="en-CA"/>
        </w:rPr>
      </w:pPr>
      <w:hyperlink r:id="rId14" w:history="1">
        <w:r w:rsidR="00172AB3" w:rsidRPr="00CB0946">
          <w:rPr>
            <w:rStyle w:val="Hyperlink"/>
            <w:rFonts w:cs="Times New Roman"/>
            <w:lang w:val="en-CA"/>
          </w:rPr>
          <w:t>http://frenchieporvous.org/</w:t>
        </w:r>
      </w:hyperlink>
    </w:p>
    <w:p w14:paraId="7665EB66" w14:textId="7D98975E" w:rsidR="00DB4616" w:rsidDel="00077A67" w:rsidRDefault="00DB4616" w:rsidP="00DB4616">
      <w:pPr>
        <w:spacing w:line="320" w:lineRule="exact"/>
        <w:rPr>
          <w:del w:id="330" w:author="B Comeau-Watson" w:date="2015-12-13T15:36:00Z"/>
          <w:rFonts w:cs="Times New Roman"/>
          <w:color w:val="000000"/>
          <w:lang w:val="en-CA"/>
        </w:rPr>
      </w:pPr>
      <w:bookmarkStart w:id="331" w:name="_GoBack"/>
      <w:bookmarkEnd w:id="331"/>
    </w:p>
    <w:p w14:paraId="2E8A16D0" w14:textId="67FD2A2A" w:rsidR="00DB4616" w:rsidDel="00077A67" w:rsidRDefault="00DB4616" w:rsidP="00DB4616">
      <w:pPr>
        <w:spacing w:line="320" w:lineRule="exact"/>
        <w:rPr>
          <w:del w:id="332" w:author="B Comeau-Watson" w:date="2015-12-13T15:36:00Z"/>
          <w:rFonts w:cs="Times New Roman"/>
          <w:color w:val="000000"/>
          <w:lang w:val="en-CA"/>
        </w:rPr>
      </w:pPr>
      <w:del w:id="333" w:author="B Comeau-Watson" w:date="2015-12-13T15:36:00Z">
        <w:r w:rsidDel="00077A67">
          <w:rPr>
            <w:rFonts w:cs="Times New Roman"/>
            <w:color w:val="000000"/>
            <w:lang w:val="en-CA"/>
          </w:rPr>
          <w:delText>S.N.O.R.T. (Short Nosed Only Rescue Team)</w:delText>
        </w:r>
      </w:del>
    </w:p>
    <w:p w14:paraId="50DC4FF5" w14:textId="5947B8A8" w:rsidR="00172AB3" w:rsidDel="00077A67" w:rsidRDefault="00E920BB" w:rsidP="00DB4616">
      <w:pPr>
        <w:spacing w:line="320" w:lineRule="exact"/>
        <w:rPr>
          <w:del w:id="334" w:author="B Comeau-Watson" w:date="2015-12-13T15:36:00Z"/>
          <w:rFonts w:cs="Times New Roman"/>
          <w:color w:val="000000"/>
          <w:lang w:val="en-CA"/>
        </w:rPr>
      </w:pPr>
      <w:del w:id="335" w:author="B Comeau-Watson" w:date="2015-12-13T15:36:00Z">
        <w:r w:rsidDel="00077A67">
          <w:fldChar w:fldCharType="begin"/>
        </w:r>
        <w:r w:rsidDel="00077A67">
          <w:delInstrText xml:space="preserve"> HYPERLINK "http://www.snortrescue.org/" </w:delInstrText>
        </w:r>
        <w:r w:rsidDel="00077A67">
          <w:fldChar w:fldCharType="separate"/>
        </w:r>
        <w:r w:rsidR="00172AB3" w:rsidRPr="00CB0946" w:rsidDel="00077A67">
          <w:rPr>
            <w:rStyle w:val="Hyperlink"/>
            <w:rFonts w:cs="Times New Roman"/>
            <w:lang w:val="en-CA"/>
          </w:rPr>
          <w:delText>http://www.snortrescue.org/</w:delText>
        </w:r>
        <w:r w:rsidDel="00077A67">
          <w:rPr>
            <w:rStyle w:val="Hyperlink"/>
            <w:rFonts w:cs="Times New Roman"/>
            <w:lang w:val="en-CA"/>
          </w:rPr>
          <w:fldChar w:fldCharType="end"/>
        </w:r>
      </w:del>
    </w:p>
    <w:p w14:paraId="263F142E" w14:textId="77777777" w:rsidR="0082156C" w:rsidRDefault="0082156C" w:rsidP="00DB4616">
      <w:pPr>
        <w:spacing w:line="320" w:lineRule="exact"/>
        <w:rPr>
          <w:rFonts w:cs="Times New Roman"/>
          <w:color w:val="000000"/>
          <w:lang w:val="en-CA"/>
        </w:rPr>
      </w:pPr>
    </w:p>
    <w:p w14:paraId="39AAA319" w14:textId="45D2346D" w:rsidR="00F73A2A" w:rsidRPr="005F7F25" w:rsidRDefault="00F73A2A" w:rsidP="00DB4616">
      <w:pPr>
        <w:spacing w:line="320" w:lineRule="exact"/>
        <w:rPr>
          <w:rFonts w:cs="Times New Roman"/>
          <w:b/>
          <w:bCs/>
          <w:color w:val="000000"/>
          <w:u w:val="single"/>
          <w:lang w:val="en-CA"/>
        </w:rPr>
      </w:pPr>
      <w:r w:rsidRPr="005F7F25">
        <w:rPr>
          <w:rFonts w:cs="Times New Roman"/>
          <w:b/>
          <w:bCs/>
          <w:color w:val="000000"/>
          <w:u w:val="single"/>
          <w:lang w:val="en-CA"/>
        </w:rPr>
        <w:t>(Other Breeders?)</w:t>
      </w:r>
    </w:p>
    <w:p w14:paraId="4E76FB4A" w14:textId="3A56F54F" w:rsidR="00DB4616" w:rsidRDefault="00DB4616" w:rsidP="00DB4616">
      <w:pPr>
        <w:spacing w:line="320" w:lineRule="exact"/>
        <w:rPr>
          <w:rFonts w:cs="Times New Roman"/>
          <w:color w:val="000000"/>
          <w:lang w:val="en-CA"/>
        </w:rPr>
      </w:pPr>
      <w:proofErr w:type="spellStart"/>
      <w:r>
        <w:rPr>
          <w:rFonts w:cs="Times New Roman"/>
          <w:color w:val="000000"/>
          <w:lang w:val="en-CA"/>
        </w:rPr>
        <w:t>Robobull</w:t>
      </w:r>
      <w:proofErr w:type="spellEnd"/>
      <w:r>
        <w:rPr>
          <w:rFonts w:cs="Times New Roman"/>
          <w:color w:val="000000"/>
          <w:lang w:val="en-CA"/>
        </w:rPr>
        <w:t xml:space="preserve"> </w:t>
      </w:r>
      <w:proofErr w:type="spellStart"/>
      <w:r>
        <w:rPr>
          <w:rFonts w:cs="Times New Roman"/>
          <w:color w:val="000000"/>
          <w:lang w:val="en-CA"/>
        </w:rPr>
        <w:t>Fabelhaft</w:t>
      </w:r>
      <w:proofErr w:type="spellEnd"/>
    </w:p>
    <w:p w14:paraId="6CAD0E1C" w14:textId="263E4994" w:rsidR="00172AB3" w:rsidRDefault="00E920BB" w:rsidP="00DB4616">
      <w:pPr>
        <w:spacing w:line="320" w:lineRule="exact"/>
        <w:rPr>
          <w:rFonts w:cs="Times New Roman"/>
          <w:color w:val="000000"/>
          <w:lang w:val="en-CA"/>
        </w:rPr>
      </w:pPr>
      <w:hyperlink r:id="rId15" w:history="1">
        <w:r w:rsidR="00172AB3" w:rsidRPr="00CB0946">
          <w:rPr>
            <w:rStyle w:val="Hyperlink"/>
            <w:rFonts w:cs="Times New Roman"/>
            <w:lang w:val="en-CA"/>
          </w:rPr>
          <w:t>http://fabelhaftfrenchbulldogs.com/</w:t>
        </w:r>
      </w:hyperlink>
    </w:p>
    <w:p w14:paraId="24299C4F" w14:textId="77777777" w:rsidR="00172AB3" w:rsidRDefault="00172AB3" w:rsidP="00DB4616">
      <w:pPr>
        <w:spacing w:line="320" w:lineRule="exact"/>
        <w:rPr>
          <w:rFonts w:cs="Times New Roman"/>
          <w:color w:val="000000"/>
          <w:lang w:val="en-CA"/>
        </w:rPr>
      </w:pPr>
    </w:p>
    <w:p w14:paraId="344FE4D4" w14:textId="057A10B8" w:rsidR="00DB4616" w:rsidRDefault="00172AB3" w:rsidP="00DB4616">
      <w:pPr>
        <w:spacing w:line="320" w:lineRule="exact"/>
        <w:rPr>
          <w:rFonts w:cs="Times New Roman"/>
          <w:color w:val="000000"/>
          <w:lang w:val="en-CA"/>
        </w:rPr>
      </w:pPr>
      <w:proofErr w:type="spellStart"/>
      <w:r>
        <w:rPr>
          <w:rFonts w:cs="Times New Roman"/>
          <w:color w:val="000000"/>
          <w:lang w:val="en-CA"/>
        </w:rPr>
        <w:t>Pontifex</w:t>
      </w:r>
      <w:proofErr w:type="spellEnd"/>
      <w:r>
        <w:rPr>
          <w:rFonts w:cs="Times New Roman"/>
          <w:color w:val="000000"/>
          <w:lang w:val="en-CA"/>
        </w:rPr>
        <w:t xml:space="preserve"> Maximus</w:t>
      </w:r>
    </w:p>
    <w:p w14:paraId="14471194" w14:textId="760C02BE" w:rsidR="00172AB3" w:rsidRDefault="00E920BB" w:rsidP="00DB4616">
      <w:pPr>
        <w:spacing w:line="320" w:lineRule="exact"/>
        <w:rPr>
          <w:rFonts w:cs="Times New Roman"/>
          <w:color w:val="000000"/>
          <w:lang w:val="en-CA"/>
        </w:rPr>
      </w:pPr>
      <w:hyperlink r:id="rId16" w:history="1">
        <w:r w:rsidR="00F73A2A" w:rsidRPr="00CB0946">
          <w:rPr>
            <w:rStyle w:val="Hyperlink"/>
            <w:rFonts w:cs="Times New Roman"/>
            <w:lang w:val="en-CA"/>
          </w:rPr>
          <w:t>http://pontifexmaximus.com.pl/index.php?sLang=en</w:t>
        </w:r>
      </w:hyperlink>
    </w:p>
    <w:p w14:paraId="3854477B" w14:textId="77777777" w:rsidR="00172AB3" w:rsidRDefault="00172AB3" w:rsidP="00DB4616">
      <w:pPr>
        <w:spacing w:line="320" w:lineRule="exact"/>
        <w:rPr>
          <w:rFonts w:cs="Times New Roman"/>
          <w:color w:val="000000"/>
          <w:lang w:val="en-CA"/>
        </w:rPr>
      </w:pPr>
    </w:p>
    <w:p w14:paraId="45932DF5" w14:textId="417B0EA9" w:rsidR="00DB4616" w:rsidRDefault="00DB4616" w:rsidP="00DB4616">
      <w:pPr>
        <w:spacing w:line="320" w:lineRule="exact"/>
        <w:rPr>
          <w:rFonts w:cs="Times New Roman"/>
          <w:color w:val="000000"/>
          <w:lang w:val="en-CA"/>
        </w:rPr>
      </w:pPr>
      <w:proofErr w:type="spellStart"/>
      <w:r>
        <w:rPr>
          <w:rFonts w:cs="Times New Roman"/>
          <w:color w:val="000000"/>
          <w:lang w:val="en-CA"/>
        </w:rPr>
        <w:t>A’Vigdors</w:t>
      </w:r>
      <w:proofErr w:type="spellEnd"/>
    </w:p>
    <w:p w14:paraId="3E997334" w14:textId="1EBF9F70" w:rsidR="00172AB3" w:rsidRDefault="00E920BB" w:rsidP="00DB4616">
      <w:pPr>
        <w:spacing w:line="320" w:lineRule="exact"/>
        <w:rPr>
          <w:rFonts w:cs="Times New Roman"/>
          <w:color w:val="000000"/>
          <w:lang w:val="en-CA"/>
        </w:rPr>
      </w:pPr>
      <w:hyperlink r:id="rId17" w:history="1">
        <w:r w:rsidR="00172AB3" w:rsidRPr="00CB0946">
          <w:rPr>
            <w:rStyle w:val="Hyperlink"/>
            <w:rFonts w:cs="Times New Roman"/>
            <w:lang w:val="en-CA"/>
          </w:rPr>
          <w:t>http://avigdors.ru/index-hompage.html</w:t>
        </w:r>
      </w:hyperlink>
    </w:p>
    <w:p w14:paraId="780A6956" w14:textId="77777777" w:rsidR="00DB4616" w:rsidRDefault="00DB4616" w:rsidP="00DB4616">
      <w:pPr>
        <w:spacing w:line="320" w:lineRule="exact"/>
        <w:rPr>
          <w:rFonts w:cs="Times New Roman"/>
          <w:color w:val="000000"/>
          <w:lang w:val="en-CA"/>
        </w:rPr>
      </w:pPr>
    </w:p>
    <w:p w14:paraId="167FD780" w14:textId="55995D5C" w:rsidR="00DB4616" w:rsidRDefault="00DB4616" w:rsidP="00DB4616">
      <w:pPr>
        <w:spacing w:line="320" w:lineRule="exact"/>
        <w:rPr>
          <w:rFonts w:cs="Times New Roman"/>
          <w:color w:val="000000"/>
          <w:lang w:val="en-CA"/>
        </w:rPr>
      </w:pPr>
      <w:proofErr w:type="spellStart"/>
      <w:r>
        <w:rPr>
          <w:rFonts w:cs="Times New Roman"/>
          <w:color w:val="000000"/>
          <w:lang w:val="en-CA"/>
        </w:rPr>
        <w:t>Aristocrafts</w:t>
      </w:r>
      <w:proofErr w:type="spellEnd"/>
    </w:p>
    <w:p w14:paraId="4630A47E" w14:textId="2EB0EECB" w:rsidR="00172AB3" w:rsidRDefault="00E920BB" w:rsidP="00DB4616">
      <w:pPr>
        <w:spacing w:line="320" w:lineRule="exact"/>
        <w:rPr>
          <w:rFonts w:cs="Times New Roman"/>
          <w:color w:val="000000"/>
          <w:lang w:val="en-CA"/>
        </w:rPr>
      </w:pPr>
      <w:hyperlink r:id="rId18" w:history="1">
        <w:r w:rsidR="00172AB3" w:rsidRPr="00CB0946">
          <w:rPr>
            <w:rStyle w:val="Hyperlink"/>
            <w:rFonts w:cs="Times New Roman"/>
            <w:lang w:val="en-CA"/>
          </w:rPr>
          <w:t>http://aristocrafts.ca/</w:t>
        </w:r>
      </w:hyperlink>
    </w:p>
    <w:p w14:paraId="7559A8BE" w14:textId="77777777" w:rsidR="00172AB3" w:rsidRDefault="00172AB3" w:rsidP="00DB4616">
      <w:pPr>
        <w:spacing w:line="320" w:lineRule="exact"/>
        <w:rPr>
          <w:rFonts w:cs="Times New Roman"/>
          <w:color w:val="000000"/>
          <w:lang w:val="en-CA"/>
        </w:rPr>
      </w:pPr>
    </w:p>
    <w:p w14:paraId="337015F6" w14:textId="6E073C68" w:rsidR="00092DDA" w:rsidRDefault="00092DDA" w:rsidP="00DB4616">
      <w:pPr>
        <w:spacing w:line="320" w:lineRule="exact"/>
        <w:rPr>
          <w:ins w:id="336" w:author="B Comeau-Watson" w:date="2015-12-13T02:50:00Z"/>
          <w:rFonts w:cs="Times New Roman"/>
          <w:color w:val="000000"/>
          <w:lang w:val="en-CA"/>
        </w:rPr>
      </w:pPr>
      <w:ins w:id="337" w:author="B Comeau-Watson" w:date="2015-12-13T02:50:00Z">
        <w:r>
          <w:rPr>
            <w:rFonts w:cs="Times New Roman"/>
            <w:color w:val="000000"/>
            <w:lang w:val="en-CA"/>
          </w:rPr>
          <w:t>Kennel Clubs</w:t>
        </w:r>
      </w:ins>
    </w:p>
    <w:p w14:paraId="54C5AEFF" w14:textId="4D3DF4C1" w:rsidR="00172AB3" w:rsidRDefault="000452DE" w:rsidP="00DB4616">
      <w:pPr>
        <w:spacing w:line="320" w:lineRule="exact"/>
        <w:rPr>
          <w:rFonts w:cs="Times New Roman"/>
          <w:color w:val="000000"/>
          <w:lang w:val="en-CA"/>
        </w:rPr>
      </w:pPr>
      <w:r>
        <w:rPr>
          <w:rFonts w:cs="Times New Roman"/>
          <w:color w:val="000000"/>
          <w:lang w:val="en-CA"/>
        </w:rPr>
        <w:t>CKC – Canadian Kennel Club</w:t>
      </w:r>
    </w:p>
    <w:p w14:paraId="7C90774E" w14:textId="7E5FB0C3" w:rsidR="000452DE" w:rsidRDefault="00E920BB" w:rsidP="00DB4616">
      <w:pPr>
        <w:spacing w:line="320" w:lineRule="exact"/>
        <w:rPr>
          <w:rFonts w:cs="Times New Roman"/>
          <w:color w:val="000000"/>
          <w:lang w:val="en-CA"/>
        </w:rPr>
      </w:pPr>
      <w:hyperlink r:id="rId19" w:history="1">
        <w:r w:rsidR="000452DE" w:rsidRPr="00CB0946">
          <w:rPr>
            <w:rStyle w:val="Hyperlink"/>
            <w:rFonts w:cs="Times New Roman"/>
            <w:lang w:val="en-CA"/>
          </w:rPr>
          <w:t>http://www.ckc.ca/en</w:t>
        </w:r>
      </w:hyperlink>
    </w:p>
    <w:p w14:paraId="08FE2551" w14:textId="77777777" w:rsidR="000452DE" w:rsidRDefault="000452DE" w:rsidP="00DB4616">
      <w:pPr>
        <w:spacing w:line="320" w:lineRule="exact"/>
        <w:rPr>
          <w:rFonts w:cs="Times New Roman"/>
          <w:color w:val="000000"/>
          <w:lang w:val="en-CA"/>
        </w:rPr>
      </w:pPr>
    </w:p>
    <w:p w14:paraId="455C0204" w14:textId="4FEB17D5" w:rsidR="000452DE" w:rsidRDefault="000452DE" w:rsidP="00DB4616">
      <w:pPr>
        <w:spacing w:line="320" w:lineRule="exact"/>
        <w:rPr>
          <w:rFonts w:cs="Times New Roman"/>
          <w:color w:val="000000"/>
          <w:lang w:val="en-CA"/>
        </w:rPr>
      </w:pPr>
      <w:r>
        <w:rPr>
          <w:rFonts w:cs="Times New Roman"/>
          <w:color w:val="000000"/>
          <w:lang w:val="en-CA"/>
        </w:rPr>
        <w:t>AKC – American Kennel Club</w:t>
      </w:r>
    </w:p>
    <w:p w14:paraId="18EA4D39" w14:textId="208BD1CB" w:rsidR="000452DE" w:rsidRDefault="00E920BB" w:rsidP="00DB4616">
      <w:pPr>
        <w:spacing w:line="320" w:lineRule="exact"/>
        <w:rPr>
          <w:rFonts w:cs="Times New Roman"/>
          <w:color w:val="000000"/>
          <w:lang w:val="en-CA"/>
        </w:rPr>
      </w:pPr>
      <w:hyperlink r:id="rId20" w:history="1">
        <w:r w:rsidR="0082156C" w:rsidRPr="00CB0946">
          <w:rPr>
            <w:rStyle w:val="Hyperlink"/>
            <w:rFonts w:cs="Times New Roman"/>
            <w:lang w:val="en-CA"/>
          </w:rPr>
          <w:t>http://www.akc.org/</w:t>
        </w:r>
      </w:hyperlink>
    </w:p>
    <w:p w14:paraId="753151E4" w14:textId="77777777" w:rsidR="0082156C" w:rsidRDefault="0082156C" w:rsidP="00DB4616">
      <w:pPr>
        <w:spacing w:line="320" w:lineRule="exact"/>
        <w:rPr>
          <w:rFonts w:cs="Times New Roman"/>
          <w:color w:val="000000"/>
          <w:lang w:val="en-CA"/>
        </w:rPr>
      </w:pPr>
    </w:p>
    <w:p w14:paraId="46CB80CA" w14:textId="07C7493E" w:rsidR="0082156C" w:rsidDel="00092DDA" w:rsidRDefault="0082156C" w:rsidP="00DB4616">
      <w:pPr>
        <w:spacing w:line="320" w:lineRule="exact"/>
        <w:rPr>
          <w:del w:id="338" w:author="B Comeau-Watson" w:date="2015-12-13T02:50:00Z"/>
          <w:rFonts w:cs="Times New Roman"/>
          <w:lang w:val="en-CA"/>
        </w:rPr>
      </w:pPr>
      <w:del w:id="339" w:author="B Comeau-Watson" w:date="2015-12-13T02:50:00Z">
        <w:r w:rsidDel="00092DDA">
          <w:rPr>
            <w:rFonts w:cs="Times New Roman"/>
            <w:lang w:val="en-CA"/>
          </w:rPr>
          <w:delText>KC – The Kennel Club that started it all! Kennel club of the United Kingdom</w:delText>
        </w:r>
      </w:del>
    </w:p>
    <w:p w14:paraId="2AE86DF8" w14:textId="6931B816" w:rsidR="0082156C" w:rsidDel="00092DDA" w:rsidRDefault="005C19CF" w:rsidP="00DB4616">
      <w:pPr>
        <w:spacing w:line="320" w:lineRule="exact"/>
        <w:rPr>
          <w:del w:id="340" w:author="B Comeau-Watson" w:date="2015-12-13T02:50:00Z"/>
          <w:rFonts w:cs="Times New Roman"/>
          <w:lang w:val="en-CA"/>
        </w:rPr>
      </w:pPr>
      <w:del w:id="341" w:author="B Comeau-Watson" w:date="2015-12-13T02:50:00Z">
        <w:r w:rsidDel="00092DDA">
          <w:fldChar w:fldCharType="begin"/>
        </w:r>
        <w:r w:rsidDel="00092DDA">
          <w:delInstrText xml:space="preserve"> HYPERLINK "http://www.thekennelclub.org.uk/" </w:delInstrText>
        </w:r>
        <w:r w:rsidDel="00092DDA">
          <w:fldChar w:fldCharType="separate"/>
        </w:r>
        <w:r w:rsidR="0082156C" w:rsidRPr="00CB0946" w:rsidDel="00092DDA">
          <w:rPr>
            <w:rStyle w:val="Hyperlink"/>
            <w:rFonts w:cs="Times New Roman"/>
            <w:lang w:val="en-CA"/>
          </w:rPr>
          <w:delText>http://www.thekennelclub.org.uk/</w:delText>
        </w:r>
        <w:r w:rsidDel="00092DDA">
          <w:rPr>
            <w:rStyle w:val="Hyperlink"/>
            <w:rFonts w:cs="Times New Roman"/>
            <w:lang w:val="en-CA"/>
          </w:rPr>
          <w:fldChar w:fldCharType="end"/>
        </w:r>
      </w:del>
    </w:p>
    <w:p w14:paraId="331A7680" w14:textId="77777777" w:rsidR="0082156C" w:rsidRPr="00C13921" w:rsidRDefault="0082156C" w:rsidP="00DB4616">
      <w:pPr>
        <w:spacing w:line="320" w:lineRule="exact"/>
        <w:rPr>
          <w:rFonts w:cs="Times New Roman"/>
          <w:lang w:val="en-CA"/>
        </w:rPr>
      </w:pPr>
    </w:p>
    <w:p w14:paraId="15434854" w14:textId="77777777" w:rsidR="00C13921" w:rsidRDefault="00C13921" w:rsidP="00DB4616">
      <w:pPr>
        <w:spacing w:line="320" w:lineRule="exact"/>
      </w:pPr>
    </w:p>
    <w:sectPr w:rsidR="00C13921" w:rsidSect="00304B98">
      <w:pgSz w:w="12240" w:h="15840"/>
      <w:pgMar w:top="1224" w:right="1526" w:bottom="1440" w:left="1526" w:header="562" w:footer="562"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RotisSemiSerif Bold">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11506"/>
    <w:multiLevelType w:val="hybridMultilevel"/>
    <w:tmpl w:val="94EA3902"/>
    <w:lvl w:ilvl="0" w:tplc="F606E3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evenAndOddHeaders/>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3A2"/>
    <w:rsid w:val="000058DE"/>
    <w:rsid w:val="000452DE"/>
    <w:rsid w:val="00077A67"/>
    <w:rsid w:val="00077EBB"/>
    <w:rsid w:val="00092DDA"/>
    <w:rsid w:val="000E165B"/>
    <w:rsid w:val="001624AC"/>
    <w:rsid w:val="00172AB3"/>
    <w:rsid w:val="002E494C"/>
    <w:rsid w:val="002F24A3"/>
    <w:rsid w:val="002F542B"/>
    <w:rsid w:val="00304B98"/>
    <w:rsid w:val="0033063E"/>
    <w:rsid w:val="00374CCE"/>
    <w:rsid w:val="004006B9"/>
    <w:rsid w:val="004316CD"/>
    <w:rsid w:val="004F044E"/>
    <w:rsid w:val="004F35E9"/>
    <w:rsid w:val="004F384F"/>
    <w:rsid w:val="00553C81"/>
    <w:rsid w:val="005734C4"/>
    <w:rsid w:val="005C19CF"/>
    <w:rsid w:val="005F7F25"/>
    <w:rsid w:val="006914FE"/>
    <w:rsid w:val="006B2E40"/>
    <w:rsid w:val="00747B5A"/>
    <w:rsid w:val="007B3497"/>
    <w:rsid w:val="0082156C"/>
    <w:rsid w:val="00856554"/>
    <w:rsid w:val="00870001"/>
    <w:rsid w:val="00883AEF"/>
    <w:rsid w:val="008A19D7"/>
    <w:rsid w:val="008B4664"/>
    <w:rsid w:val="008E4619"/>
    <w:rsid w:val="0092338B"/>
    <w:rsid w:val="00974FB2"/>
    <w:rsid w:val="009971D6"/>
    <w:rsid w:val="009C6641"/>
    <w:rsid w:val="00A662CA"/>
    <w:rsid w:val="00A94EE6"/>
    <w:rsid w:val="00AA6903"/>
    <w:rsid w:val="00C13431"/>
    <w:rsid w:val="00C13921"/>
    <w:rsid w:val="00C50239"/>
    <w:rsid w:val="00C86C62"/>
    <w:rsid w:val="00D308FC"/>
    <w:rsid w:val="00DB4616"/>
    <w:rsid w:val="00E63430"/>
    <w:rsid w:val="00E67A7B"/>
    <w:rsid w:val="00E753A2"/>
    <w:rsid w:val="00E920BB"/>
    <w:rsid w:val="00F34526"/>
    <w:rsid w:val="00F73A2A"/>
    <w:rsid w:val="00F92144"/>
    <w:rsid w:val="00FF39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D1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3A2"/>
  </w:style>
  <w:style w:type="paragraph" w:styleId="Heading2">
    <w:name w:val="heading 2"/>
    <w:basedOn w:val="Normal"/>
    <w:link w:val="Heading2Char"/>
    <w:uiPriority w:val="9"/>
    <w:qFormat/>
    <w:rsid w:val="008B4664"/>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auseHeader">
    <w:name w:val="Clause Header"/>
    <w:basedOn w:val="Normal"/>
    <w:qFormat/>
    <w:rsid w:val="004006B9"/>
    <w:pPr>
      <w:widowControl w:val="0"/>
      <w:autoSpaceDE w:val="0"/>
      <w:autoSpaceDN w:val="0"/>
      <w:adjustRightInd w:val="0"/>
      <w:spacing w:before="120" w:line="320" w:lineRule="exact"/>
    </w:pPr>
    <w:rPr>
      <w:rFonts w:ascii="RotisSemiSerif Bold" w:hAnsi="RotisSemiSerif Bold" w:cs="Verdana"/>
      <w:bCs/>
      <w:color w:val="4A442A" w:themeColor="background2" w:themeShade="40"/>
    </w:rPr>
  </w:style>
  <w:style w:type="character" w:styleId="Strong">
    <w:name w:val="Strong"/>
    <w:basedOn w:val="DefaultParagraphFont"/>
    <w:uiPriority w:val="22"/>
    <w:qFormat/>
    <w:rsid w:val="00E753A2"/>
    <w:rPr>
      <w:b/>
      <w:bCs/>
    </w:rPr>
  </w:style>
  <w:style w:type="paragraph" w:styleId="NormalWeb">
    <w:name w:val="Normal (Web)"/>
    <w:basedOn w:val="Normal"/>
    <w:uiPriority w:val="99"/>
    <w:semiHidden/>
    <w:unhideWhenUsed/>
    <w:rsid w:val="00C13921"/>
    <w:pPr>
      <w:spacing w:before="100" w:beforeAutospacing="1" w:after="100" w:afterAutospacing="1"/>
    </w:pPr>
    <w:rPr>
      <w:rFonts w:ascii="Times" w:hAnsi="Times" w:cs="Times New Roman"/>
      <w:sz w:val="20"/>
      <w:szCs w:val="20"/>
      <w:lang w:val="en-CA"/>
    </w:rPr>
  </w:style>
  <w:style w:type="paragraph" w:customStyle="1" w:styleId="rvps1">
    <w:name w:val="rvps1"/>
    <w:basedOn w:val="Normal"/>
    <w:rsid w:val="00C13921"/>
    <w:pPr>
      <w:spacing w:before="100" w:beforeAutospacing="1" w:after="100" w:afterAutospacing="1"/>
    </w:pPr>
    <w:rPr>
      <w:rFonts w:ascii="Times" w:hAnsi="Times"/>
      <w:sz w:val="20"/>
      <w:szCs w:val="20"/>
      <w:lang w:val="en-CA"/>
    </w:rPr>
  </w:style>
  <w:style w:type="character" w:styleId="Hyperlink">
    <w:name w:val="Hyperlink"/>
    <w:basedOn w:val="DefaultParagraphFont"/>
    <w:uiPriority w:val="99"/>
    <w:unhideWhenUsed/>
    <w:rsid w:val="00DB4616"/>
    <w:rPr>
      <w:color w:val="0000FF" w:themeColor="hyperlink"/>
      <w:u w:val="single"/>
    </w:rPr>
  </w:style>
  <w:style w:type="paragraph" w:styleId="ListParagraph">
    <w:name w:val="List Paragraph"/>
    <w:basedOn w:val="Normal"/>
    <w:uiPriority w:val="34"/>
    <w:qFormat/>
    <w:rsid w:val="008B4664"/>
    <w:pPr>
      <w:ind w:left="720"/>
      <w:contextualSpacing/>
    </w:pPr>
  </w:style>
  <w:style w:type="character" w:customStyle="1" w:styleId="Heading2Char">
    <w:name w:val="Heading 2 Char"/>
    <w:basedOn w:val="DefaultParagraphFont"/>
    <w:link w:val="Heading2"/>
    <w:uiPriority w:val="9"/>
    <w:rsid w:val="008B4664"/>
    <w:rPr>
      <w:rFonts w:ascii="Times" w:hAnsi="Times"/>
      <w:b/>
      <w:bCs/>
      <w:sz w:val="36"/>
      <w:szCs w:val="36"/>
      <w:lang w:val="en-CA"/>
    </w:rPr>
  </w:style>
  <w:style w:type="character" w:customStyle="1" w:styleId="me">
    <w:name w:val="me"/>
    <w:basedOn w:val="DefaultParagraphFont"/>
    <w:rsid w:val="008B4664"/>
  </w:style>
  <w:style w:type="character" w:customStyle="1" w:styleId="pron">
    <w:name w:val="pron"/>
    <w:basedOn w:val="DefaultParagraphFont"/>
    <w:rsid w:val="008B4664"/>
  </w:style>
  <w:style w:type="character" w:customStyle="1" w:styleId="dbox-pron">
    <w:name w:val="dbox-pron"/>
    <w:basedOn w:val="DefaultParagraphFont"/>
    <w:rsid w:val="008B4664"/>
  </w:style>
  <w:style w:type="character" w:customStyle="1" w:styleId="dbox-pg">
    <w:name w:val="dbox-pg"/>
    <w:basedOn w:val="DefaultParagraphFont"/>
    <w:rsid w:val="008B4664"/>
  </w:style>
  <w:style w:type="character" w:customStyle="1" w:styleId="oneclick-link">
    <w:name w:val="oneclick-link"/>
    <w:basedOn w:val="DefaultParagraphFont"/>
    <w:rsid w:val="008B4664"/>
  </w:style>
  <w:style w:type="character" w:customStyle="1" w:styleId="def-number">
    <w:name w:val="def-number"/>
    <w:basedOn w:val="DefaultParagraphFont"/>
    <w:rsid w:val="008B4664"/>
  </w:style>
  <w:style w:type="paragraph" w:styleId="BalloonText">
    <w:name w:val="Balloon Text"/>
    <w:basedOn w:val="Normal"/>
    <w:link w:val="BalloonTextChar"/>
    <w:uiPriority w:val="99"/>
    <w:semiHidden/>
    <w:unhideWhenUsed/>
    <w:rsid w:val="00C50239"/>
    <w:rPr>
      <w:rFonts w:ascii="Lucida Grande" w:hAnsi="Lucida Grande"/>
      <w:sz w:val="18"/>
      <w:szCs w:val="18"/>
    </w:rPr>
  </w:style>
  <w:style w:type="character" w:customStyle="1" w:styleId="BalloonTextChar">
    <w:name w:val="Balloon Text Char"/>
    <w:basedOn w:val="DefaultParagraphFont"/>
    <w:link w:val="BalloonText"/>
    <w:uiPriority w:val="99"/>
    <w:semiHidden/>
    <w:rsid w:val="00C50239"/>
    <w:rPr>
      <w:rFonts w:ascii="Lucida Grande" w:hAnsi="Lucida Grande"/>
      <w:sz w:val="18"/>
      <w:szCs w:val="18"/>
    </w:rPr>
  </w:style>
  <w:style w:type="character" w:styleId="FollowedHyperlink">
    <w:name w:val="FollowedHyperlink"/>
    <w:basedOn w:val="DefaultParagraphFont"/>
    <w:uiPriority w:val="99"/>
    <w:semiHidden/>
    <w:unhideWhenUsed/>
    <w:rsid w:val="0092338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3A2"/>
  </w:style>
  <w:style w:type="paragraph" w:styleId="Heading2">
    <w:name w:val="heading 2"/>
    <w:basedOn w:val="Normal"/>
    <w:link w:val="Heading2Char"/>
    <w:uiPriority w:val="9"/>
    <w:qFormat/>
    <w:rsid w:val="008B4664"/>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auseHeader">
    <w:name w:val="Clause Header"/>
    <w:basedOn w:val="Normal"/>
    <w:qFormat/>
    <w:rsid w:val="004006B9"/>
    <w:pPr>
      <w:widowControl w:val="0"/>
      <w:autoSpaceDE w:val="0"/>
      <w:autoSpaceDN w:val="0"/>
      <w:adjustRightInd w:val="0"/>
      <w:spacing w:before="120" w:line="320" w:lineRule="exact"/>
    </w:pPr>
    <w:rPr>
      <w:rFonts w:ascii="RotisSemiSerif Bold" w:hAnsi="RotisSemiSerif Bold" w:cs="Verdana"/>
      <w:bCs/>
      <w:color w:val="4A442A" w:themeColor="background2" w:themeShade="40"/>
    </w:rPr>
  </w:style>
  <w:style w:type="character" w:styleId="Strong">
    <w:name w:val="Strong"/>
    <w:basedOn w:val="DefaultParagraphFont"/>
    <w:uiPriority w:val="22"/>
    <w:qFormat/>
    <w:rsid w:val="00E753A2"/>
    <w:rPr>
      <w:b/>
      <w:bCs/>
    </w:rPr>
  </w:style>
  <w:style w:type="paragraph" w:styleId="NormalWeb">
    <w:name w:val="Normal (Web)"/>
    <w:basedOn w:val="Normal"/>
    <w:uiPriority w:val="99"/>
    <w:semiHidden/>
    <w:unhideWhenUsed/>
    <w:rsid w:val="00C13921"/>
    <w:pPr>
      <w:spacing w:before="100" w:beforeAutospacing="1" w:after="100" w:afterAutospacing="1"/>
    </w:pPr>
    <w:rPr>
      <w:rFonts w:ascii="Times" w:hAnsi="Times" w:cs="Times New Roman"/>
      <w:sz w:val="20"/>
      <w:szCs w:val="20"/>
      <w:lang w:val="en-CA"/>
    </w:rPr>
  </w:style>
  <w:style w:type="paragraph" w:customStyle="1" w:styleId="rvps1">
    <w:name w:val="rvps1"/>
    <w:basedOn w:val="Normal"/>
    <w:rsid w:val="00C13921"/>
    <w:pPr>
      <w:spacing w:before="100" w:beforeAutospacing="1" w:after="100" w:afterAutospacing="1"/>
    </w:pPr>
    <w:rPr>
      <w:rFonts w:ascii="Times" w:hAnsi="Times"/>
      <w:sz w:val="20"/>
      <w:szCs w:val="20"/>
      <w:lang w:val="en-CA"/>
    </w:rPr>
  </w:style>
  <w:style w:type="character" w:styleId="Hyperlink">
    <w:name w:val="Hyperlink"/>
    <w:basedOn w:val="DefaultParagraphFont"/>
    <w:uiPriority w:val="99"/>
    <w:unhideWhenUsed/>
    <w:rsid w:val="00DB4616"/>
    <w:rPr>
      <w:color w:val="0000FF" w:themeColor="hyperlink"/>
      <w:u w:val="single"/>
    </w:rPr>
  </w:style>
  <w:style w:type="paragraph" w:styleId="ListParagraph">
    <w:name w:val="List Paragraph"/>
    <w:basedOn w:val="Normal"/>
    <w:uiPriority w:val="34"/>
    <w:qFormat/>
    <w:rsid w:val="008B4664"/>
    <w:pPr>
      <w:ind w:left="720"/>
      <w:contextualSpacing/>
    </w:pPr>
  </w:style>
  <w:style w:type="character" w:customStyle="1" w:styleId="Heading2Char">
    <w:name w:val="Heading 2 Char"/>
    <w:basedOn w:val="DefaultParagraphFont"/>
    <w:link w:val="Heading2"/>
    <w:uiPriority w:val="9"/>
    <w:rsid w:val="008B4664"/>
    <w:rPr>
      <w:rFonts w:ascii="Times" w:hAnsi="Times"/>
      <w:b/>
      <w:bCs/>
      <w:sz w:val="36"/>
      <w:szCs w:val="36"/>
      <w:lang w:val="en-CA"/>
    </w:rPr>
  </w:style>
  <w:style w:type="character" w:customStyle="1" w:styleId="me">
    <w:name w:val="me"/>
    <w:basedOn w:val="DefaultParagraphFont"/>
    <w:rsid w:val="008B4664"/>
  </w:style>
  <w:style w:type="character" w:customStyle="1" w:styleId="pron">
    <w:name w:val="pron"/>
    <w:basedOn w:val="DefaultParagraphFont"/>
    <w:rsid w:val="008B4664"/>
  </w:style>
  <w:style w:type="character" w:customStyle="1" w:styleId="dbox-pron">
    <w:name w:val="dbox-pron"/>
    <w:basedOn w:val="DefaultParagraphFont"/>
    <w:rsid w:val="008B4664"/>
  </w:style>
  <w:style w:type="character" w:customStyle="1" w:styleId="dbox-pg">
    <w:name w:val="dbox-pg"/>
    <w:basedOn w:val="DefaultParagraphFont"/>
    <w:rsid w:val="008B4664"/>
  </w:style>
  <w:style w:type="character" w:customStyle="1" w:styleId="oneclick-link">
    <w:name w:val="oneclick-link"/>
    <w:basedOn w:val="DefaultParagraphFont"/>
    <w:rsid w:val="008B4664"/>
  </w:style>
  <w:style w:type="character" w:customStyle="1" w:styleId="def-number">
    <w:name w:val="def-number"/>
    <w:basedOn w:val="DefaultParagraphFont"/>
    <w:rsid w:val="008B4664"/>
  </w:style>
  <w:style w:type="paragraph" w:styleId="BalloonText">
    <w:name w:val="Balloon Text"/>
    <w:basedOn w:val="Normal"/>
    <w:link w:val="BalloonTextChar"/>
    <w:uiPriority w:val="99"/>
    <w:semiHidden/>
    <w:unhideWhenUsed/>
    <w:rsid w:val="00C50239"/>
    <w:rPr>
      <w:rFonts w:ascii="Lucida Grande" w:hAnsi="Lucida Grande"/>
      <w:sz w:val="18"/>
      <w:szCs w:val="18"/>
    </w:rPr>
  </w:style>
  <w:style w:type="character" w:customStyle="1" w:styleId="BalloonTextChar">
    <w:name w:val="Balloon Text Char"/>
    <w:basedOn w:val="DefaultParagraphFont"/>
    <w:link w:val="BalloonText"/>
    <w:uiPriority w:val="99"/>
    <w:semiHidden/>
    <w:rsid w:val="00C50239"/>
    <w:rPr>
      <w:rFonts w:ascii="Lucida Grande" w:hAnsi="Lucida Grande"/>
      <w:sz w:val="18"/>
      <w:szCs w:val="18"/>
    </w:rPr>
  </w:style>
  <w:style w:type="character" w:styleId="FollowedHyperlink">
    <w:name w:val="FollowedHyperlink"/>
    <w:basedOn w:val="DefaultParagraphFont"/>
    <w:uiPriority w:val="99"/>
    <w:semiHidden/>
    <w:unhideWhenUsed/>
    <w:rsid w:val="009233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9369">
      <w:bodyDiv w:val="1"/>
      <w:marLeft w:val="0"/>
      <w:marRight w:val="0"/>
      <w:marTop w:val="0"/>
      <w:marBottom w:val="0"/>
      <w:divBdr>
        <w:top w:val="none" w:sz="0" w:space="0" w:color="auto"/>
        <w:left w:val="none" w:sz="0" w:space="0" w:color="auto"/>
        <w:bottom w:val="none" w:sz="0" w:space="0" w:color="auto"/>
        <w:right w:val="none" w:sz="0" w:space="0" w:color="auto"/>
      </w:divBdr>
      <w:divsChild>
        <w:div w:id="1594387958">
          <w:marLeft w:val="0"/>
          <w:marRight w:val="0"/>
          <w:marTop w:val="0"/>
          <w:marBottom w:val="0"/>
          <w:divBdr>
            <w:top w:val="none" w:sz="0" w:space="0" w:color="auto"/>
            <w:left w:val="none" w:sz="0" w:space="0" w:color="auto"/>
            <w:bottom w:val="none" w:sz="0" w:space="0" w:color="auto"/>
            <w:right w:val="none" w:sz="0" w:space="0" w:color="auto"/>
          </w:divBdr>
        </w:div>
        <w:div w:id="558126020">
          <w:marLeft w:val="0"/>
          <w:marRight w:val="0"/>
          <w:marTop w:val="0"/>
          <w:marBottom w:val="0"/>
          <w:divBdr>
            <w:top w:val="none" w:sz="0" w:space="0" w:color="auto"/>
            <w:left w:val="none" w:sz="0" w:space="0" w:color="auto"/>
            <w:bottom w:val="none" w:sz="0" w:space="0" w:color="auto"/>
            <w:right w:val="none" w:sz="0" w:space="0" w:color="auto"/>
          </w:divBdr>
          <w:divsChild>
            <w:div w:id="759182674">
              <w:marLeft w:val="0"/>
              <w:marRight w:val="0"/>
              <w:marTop w:val="0"/>
              <w:marBottom w:val="0"/>
              <w:divBdr>
                <w:top w:val="none" w:sz="0" w:space="0" w:color="auto"/>
                <w:left w:val="none" w:sz="0" w:space="0" w:color="auto"/>
                <w:bottom w:val="none" w:sz="0" w:space="0" w:color="auto"/>
                <w:right w:val="none" w:sz="0" w:space="0" w:color="auto"/>
              </w:divBdr>
            </w:div>
          </w:divsChild>
        </w:div>
        <w:div w:id="1891571920">
          <w:marLeft w:val="0"/>
          <w:marRight w:val="0"/>
          <w:marTop w:val="0"/>
          <w:marBottom w:val="0"/>
          <w:divBdr>
            <w:top w:val="none" w:sz="0" w:space="0" w:color="auto"/>
            <w:left w:val="none" w:sz="0" w:space="0" w:color="auto"/>
            <w:bottom w:val="none" w:sz="0" w:space="0" w:color="auto"/>
            <w:right w:val="none" w:sz="0" w:space="0" w:color="auto"/>
          </w:divBdr>
          <w:divsChild>
            <w:div w:id="1734815563">
              <w:marLeft w:val="0"/>
              <w:marRight w:val="0"/>
              <w:marTop w:val="0"/>
              <w:marBottom w:val="0"/>
              <w:divBdr>
                <w:top w:val="none" w:sz="0" w:space="0" w:color="auto"/>
                <w:left w:val="none" w:sz="0" w:space="0" w:color="auto"/>
                <w:bottom w:val="none" w:sz="0" w:space="0" w:color="auto"/>
                <w:right w:val="none" w:sz="0" w:space="0" w:color="auto"/>
              </w:divBdr>
              <w:divsChild>
                <w:div w:id="1361977149">
                  <w:marLeft w:val="0"/>
                  <w:marRight w:val="0"/>
                  <w:marTop w:val="0"/>
                  <w:marBottom w:val="0"/>
                  <w:divBdr>
                    <w:top w:val="none" w:sz="0" w:space="0" w:color="auto"/>
                    <w:left w:val="none" w:sz="0" w:space="0" w:color="auto"/>
                    <w:bottom w:val="none" w:sz="0" w:space="0" w:color="auto"/>
                    <w:right w:val="none" w:sz="0" w:space="0" w:color="auto"/>
                  </w:divBdr>
                  <w:divsChild>
                    <w:div w:id="1763064771">
                      <w:marLeft w:val="0"/>
                      <w:marRight w:val="0"/>
                      <w:marTop w:val="0"/>
                      <w:marBottom w:val="0"/>
                      <w:divBdr>
                        <w:top w:val="none" w:sz="0" w:space="0" w:color="auto"/>
                        <w:left w:val="none" w:sz="0" w:space="0" w:color="auto"/>
                        <w:bottom w:val="none" w:sz="0" w:space="0" w:color="auto"/>
                        <w:right w:val="none" w:sz="0" w:space="0" w:color="auto"/>
                      </w:divBdr>
                      <w:divsChild>
                        <w:div w:id="649094854">
                          <w:marLeft w:val="0"/>
                          <w:marRight w:val="0"/>
                          <w:marTop w:val="0"/>
                          <w:marBottom w:val="0"/>
                          <w:divBdr>
                            <w:top w:val="none" w:sz="0" w:space="0" w:color="auto"/>
                            <w:left w:val="none" w:sz="0" w:space="0" w:color="auto"/>
                            <w:bottom w:val="none" w:sz="0" w:space="0" w:color="auto"/>
                            <w:right w:val="none" w:sz="0" w:space="0" w:color="auto"/>
                          </w:divBdr>
                          <w:divsChild>
                            <w:div w:id="4825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4506">
                      <w:marLeft w:val="0"/>
                      <w:marRight w:val="0"/>
                      <w:marTop w:val="0"/>
                      <w:marBottom w:val="0"/>
                      <w:divBdr>
                        <w:top w:val="none" w:sz="0" w:space="0" w:color="auto"/>
                        <w:left w:val="none" w:sz="0" w:space="0" w:color="auto"/>
                        <w:bottom w:val="none" w:sz="0" w:space="0" w:color="auto"/>
                        <w:right w:val="none" w:sz="0" w:space="0" w:color="auto"/>
                      </w:divBdr>
                      <w:divsChild>
                        <w:div w:id="121920142">
                          <w:marLeft w:val="0"/>
                          <w:marRight w:val="0"/>
                          <w:marTop w:val="0"/>
                          <w:marBottom w:val="0"/>
                          <w:divBdr>
                            <w:top w:val="none" w:sz="0" w:space="0" w:color="auto"/>
                            <w:left w:val="none" w:sz="0" w:space="0" w:color="auto"/>
                            <w:bottom w:val="none" w:sz="0" w:space="0" w:color="auto"/>
                            <w:right w:val="none" w:sz="0" w:space="0" w:color="auto"/>
                          </w:divBdr>
                          <w:divsChild>
                            <w:div w:id="8925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139550">
      <w:bodyDiv w:val="1"/>
      <w:marLeft w:val="0"/>
      <w:marRight w:val="0"/>
      <w:marTop w:val="0"/>
      <w:marBottom w:val="0"/>
      <w:divBdr>
        <w:top w:val="none" w:sz="0" w:space="0" w:color="auto"/>
        <w:left w:val="none" w:sz="0" w:space="0" w:color="auto"/>
        <w:bottom w:val="none" w:sz="0" w:space="0" w:color="auto"/>
        <w:right w:val="none" w:sz="0" w:space="0" w:color="auto"/>
      </w:divBdr>
      <w:divsChild>
        <w:div w:id="161969167">
          <w:marLeft w:val="0"/>
          <w:marRight w:val="0"/>
          <w:marTop w:val="0"/>
          <w:marBottom w:val="0"/>
          <w:divBdr>
            <w:top w:val="none" w:sz="0" w:space="0" w:color="auto"/>
            <w:left w:val="none" w:sz="0" w:space="0" w:color="auto"/>
            <w:bottom w:val="none" w:sz="0" w:space="0" w:color="auto"/>
            <w:right w:val="none" w:sz="0" w:space="0" w:color="auto"/>
          </w:divBdr>
        </w:div>
        <w:div w:id="3281020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bdca.org/" TargetMode="External"/><Relationship Id="rId20" Type="http://schemas.openxmlformats.org/officeDocument/2006/relationships/hyperlink" Target="http://www.akc.or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frenchbulldogfanciers.com/rescue_info/116.html" TargetMode="External"/><Relationship Id="rId11" Type="http://schemas.openxmlformats.org/officeDocument/2006/relationships/hyperlink" Target="http://fbdca.org/rescue/" TargetMode="External"/><Relationship Id="rId12" Type="http://schemas.openxmlformats.org/officeDocument/2006/relationships/hyperlink" Target="http://www.frenchbulldogrescue.org/" TargetMode="External"/><Relationship Id="rId13" Type="http://schemas.openxmlformats.org/officeDocument/2006/relationships/hyperlink" Target="http://frenchbulldogvillage.net/" TargetMode="External"/><Relationship Id="rId14" Type="http://schemas.openxmlformats.org/officeDocument/2006/relationships/hyperlink" Target="http://frenchieporvous.org/" TargetMode="External"/><Relationship Id="rId15" Type="http://schemas.openxmlformats.org/officeDocument/2006/relationships/hyperlink" Target="http://fabelhaftfrenchbulldogs.com/" TargetMode="External"/><Relationship Id="rId16" Type="http://schemas.openxmlformats.org/officeDocument/2006/relationships/hyperlink" Target="http://pontifexmaximus.com.pl/index.php?sLang=en" TargetMode="External"/><Relationship Id="rId17" Type="http://schemas.openxmlformats.org/officeDocument/2006/relationships/hyperlink" Target="http://avigdors.ru/index-hompage.html" TargetMode="External"/><Relationship Id="rId18" Type="http://schemas.openxmlformats.org/officeDocument/2006/relationships/hyperlink" Target="http://aristocrafts.ca/" TargetMode="External"/><Relationship Id="rId19" Type="http://schemas.openxmlformats.org/officeDocument/2006/relationships/hyperlink" Target="http://www.ckc.ca/e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ngrus.net/frbull/en/details.php?id=29170" TargetMode="External"/><Relationship Id="rId7" Type="http://schemas.openxmlformats.org/officeDocument/2006/relationships/hyperlink" Target="http://frenchbulldogfanciers.com/" TargetMode="External"/><Relationship Id="rId8" Type="http://schemas.openxmlformats.org/officeDocument/2006/relationships/hyperlink" Target="Http://www.fbcw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3667</Words>
  <Characters>20905</Characters>
  <Application>Microsoft Macintosh Word</Application>
  <DocSecurity>0</DocSecurity>
  <Lines>174</Lines>
  <Paragraphs>49</Paragraphs>
  <ScaleCrop>false</ScaleCrop>
  <Company/>
  <LinksUpToDate>false</LinksUpToDate>
  <CharactersWithSpaces>24523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Comeau-Watson</dc:creator>
  <cp:keywords/>
  <dc:description/>
  <cp:lastModifiedBy>B Comeau-Watson</cp:lastModifiedBy>
  <cp:revision>3</cp:revision>
  <cp:lastPrinted>2015-12-13T06:32:00Z</cp:lastPrinted>
  <dcterms:created xsi:type="dcterms:W3CDTF">2015-12-13T20:29:00Z</dcterms:created>
  <dcterms:modified xsi:type="dcterms:W3CDTF">2015-12-13T20:37:00Z</dcterms:modified>
</cp:coreProperties>
</file>